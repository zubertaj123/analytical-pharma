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613829929"/>
    <w:bookmarkEnd w:id="0"/>
    <w:p w14:paraId="4221D830" w14:textId="77777777" w:rsidR="005668AB" w:rsidRDefault="005668AB" w:rsidP="005668AB">
      <w:pPr>
        <w:ind w:right="360"/>
        <w:jc w:val="left"/>
      </w:pPr>
      <w:r>
        <w:object w:dxaOrig="9270" w:dyaOrig="4073" w14:anchorId="24AB97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9pt;height:203.1pt" o:ole="">
            <v:imagedata r:id="rId8" o:title=""/>
          </v:shape>
          <o:OLEObject Type="Embed" ProgID="Word.Document.12" ShapeID="_x0000_i1025" DrawAspect="Content" ObjectID="_1683639849" r:id="rId9">
            <o:FieldCodes>\s</o:FieldCodes>
          </o:OLEObject>
        </w:object>
      </w:r>
    </w:p>
    <w:bookmarkStart w:id="1" w:name="_MON_1613830105"/>
    <w:bookmarkEnd w:id="1"/>
    <w:p w14:paraId="276F708C" w14:textId="77777777" w:rsidR="005668AB" w:rsidRDefault="00267C0F" w:rsidP="005668AB">
      <w:pPr>
        <w:spacing w:after="960"/>
        <w:ind w:right="360"/>
        <w:jc w:val="left"/>
      </w:pPr>
      <w:r>
        <w:object w:dxaOrig="9276" w:dyaOrig="5501" w14:anchorId="65F0AF52">
          <v:shape id="_x0000_i1026" type="#_x0000_t75" style="width:463.2pt;height:275.1pt" o:ole="">
            <v:imagedata r:id="rId10" o:title=""/>
          </v:shape>
          <o:OLEObject Type="Embed" ProgID="Word.Document.12" ShapeID="_x0000_i1026" DrawAspect="Content" ObjectID="_1683639850" r:id="rId11">
            <o:FieldCodes>\s</o:FieldCodes>
          </o:OLEObject>
        </w:object>
      </w:r>
    </w:p>
    <w:bookmarkStart w:id="2" w:name="_MON_1615103463"/>
    <w:bookmarkEnd w:id="2"/>
    <w:p w14:paraId="793D6CCB" w14:textId="77777777" w:rsidR="005668AB" w:rsidRDefault="005668AB" w:rsidP="005668AB">
      <w:pPr>
        <w:pStyle w:val="TOCTitle"/>
        <w:spacing w:after="120"/>
      </w:pPr>
      <w:r>
        <w:object w:dxaOrig="9366" w:dyaOrig="2214" w14:anchorId="5D82D486">
          <v:shape id="_x0000_i1027" type="#_x0000_t75" style="width:466.55pt;height:109.85pt" o:ole="">
            <v:imagedata r:id="rId12" o:title=""/>
          </v:shape>
          <o:OLEObject Type="Embed" ProgID="Word.Document.12" ShapeID="_x0000_i1027" DrawAspect="Content" ObjectID="_1683639851" r:id="rId13">
            <o:FieldCodes>\s</o:FieldCodes>
          </o:OLEObject>
        </w:object>
      </w:r>
    </w:p>
    <w:p w14:paraId="4483A1F4" w14:textId="77777777" w:rsidR="005668AB" w:rsidRDefault="005668AB" w:rsidP="005761BF">
      <w:pPr>
        <w:pStyle w:val="TOCTitle"/>
        <w:pageBreakBefore/>
        <w:spacing w:after="120"/>
      </w:pPr>
      <w:r>
        <w:lastRenderedPageBreak/>
        <w:t>Table of contents</w:t>
      </w:r>
    </w:p>
    <w:p w14:paraId="72126BF3" w14:textId="77777777" w:rsidR="00F547D8" w:rsidRDefault="00F30DC8">
      <w:pPr>
        <w:pStyle w:val="TOC1"/>
        <w:rPr>
          <w:rFonts w:asciiTheme="minorHAnsi" w:hAnsiTheme="minorHAnsi"/>
          <w:b w:val="0"/>
          <w:caps w:val="0"/>
        </w:rPr>
      </w:pPr>
      <w:r>
        <w:fldChar w:fldCharType="begin"/>
      </w:r>
      <w:r>
        <w:instrText xml:space="preserve"> TOC \o "1-3" \h \z \u </w:instrText>
      </w:r>
      <w:r>
        <w:fldChar w:fldCharType="separate"/>
      </w:r>
      <w:hyperlink w:anchor="_Toc71643041" w:history="1">
        <w:r w:rsidR="00F547D8" w:rsidRPr="00CC6AF5">
          <w:rPr>
            <w:rStyle w:val="Hyperlink"/>
          </w:rPr>
          <w:t>1</w:t>
        </w:r>
        <w:r w:rsidR="00F547D8">
          <w:rPr>
            <w:rFonts w:asciiTheme="minorHAnsi" w:hAnsiTheme="minorHAnsi"/>
            <w:b w:val="0"/>
            <w:caps w:val="0"/>
          </w:rPr>
          <w:tab/>
        </w:r>
        <w:r w:rsidR="00F547D8" w:rsidRPr="00CC6AF5">
          <w:rPr>
            <w:rStyle w:val="Hyperlink"/>
          </w:rPr>
          <w:t>Introduction</w:t>
        </w:r>
        <w:r w:rsidR="00F547D8">
          <w:rPr>
            <w:webHidden/>
          </w:rPr>
          <w:tab/>
        </w:r>
        <w:r w:rsidR="00F547D8">
          <w:rPr>
            <w:webHidden/>
          </w:rPr>
          <w:fldChar w:fldCharType="begin"/>
        </w:r>
        <w:r w:rsidR="00F547D8">
          <w:rPr>
            <w:webHidden/>
          </w:rPr>
          <w:instrText xml:space="preserve"> PAGEREF _Toc71643041 \h </w:instrText>
        </w:r>
        <w:r w:rsidR="00F547D8">
          <w:rPr>
            <w:webHidden/>
          </w:rPr>
        </w:r>
        <w:r w:rsidR="00F547D8">
          <w:rPr>
            <w:webHidden/>
          </w:rPr>
          <w:fldChar w:fldCharType="separate"/>
        </w:r>
        <w:r w:rsidR="00F547D8">
          <w:rPr>
            <w:webHidden/>
          </w:rPr>
          <w:t>4</w:t>
        </w:r>
        <w:r w:rsidR="00F547D8">
          <w:rPr>
            <w:webHidden/>
          </w:rPr>
          <w:fldChar w:fldCharType="end"/>
        </w:r>
      </w:hyperlink>
    </w:p>
    <w:p w14:paraId="47C43938" w14:textId="77777777" w:rsidR="00F547D8" w:rsidRDefault="00393E7F">
      <w:pPr>
        <w:pStyle w:val="TOC1"/>
        <w:rPr>
          <w:rFonts w:asciiTheme="minorHAnsi" w:hAnsiTheme="minorHAnsi"/>
          <w:b w:val="0"/>
          <w:caps w:val="0"/>
        </w:rPr>
      </w:pPr>
      <w:hyperlink w:anchor="_Toc71643042" w:history="1">
        <w:r w:rsidR="00F547D8" w:rsidRPr="00CC6AF5">
          <w:rPr>
            <w:rStyle w:val="Hyperlink"/>
          </w:rPr>
          <w:t>2</w:t>
        </w:r>
        <w:r w:rsidR="00F547D8">
          <w:rPr>
            <w:rFonts w:asciiTheme="minorHAnsi" w:hAnsiTheme="minorHAnsi"/>
            <w:b w:val="0"/>
            <w:caps w:val="0"/>
          </w:rPr>
          <w:tab/>
        </w:r>
        <w:r w:rsidR="00F547D8" w:rsidRPr="00CC6AF5">
          <w:rPr>
            <w:rStyle w:val="Hyperlink"/>
          </w:rPr>
          <w:t>Analytical Procedure</w:t>
        </w:r>
        <w:r w:rsidR="00F547D8">
          <w:rPr>
            <w:webHidden/>
          </w:rPr>
          <w:tab/>
        </w:r>
        <w:r w:rsidR="00F547D8">
          <w:rPr>
            <w:webHidden/>
          </w:rPr>
          <w:fldChar w:fldCharType="begin"/>
        </w:r>
        <w:r w:rsidR="00F547D8">
          <w:rPr>
            <w:webHidden/>
          </w:rPr>
          <w:instrText xml:space="preserve"> PAGEREF _Toc71643042 \h </w:instrText>
        </w:r>
        <w:r w:rsidR="00F547D8">
          <w:rPr>
            <w:webHidden/>
          </w:rPr>
        </w:r>
        <w:r w:rsidR="00F547D8">
          <w:rPr>
            <w:webHidden/>
          </w:rPr>
          <w:fldChar w:fldCharType="separate"/>
        </w:r>
        <w:r w:rsidR="00F547D8">
          <w:rPr>
            <w:webHidden/>
          </w:rPr>
          <w:t>6</w:t>
        </w:r>
        <w:r w:rsidR="00F547D8">
          <w:rPr>
            <w:webHidden/>
          </w:rPr>
          <w:fldChar w:fldCharType="end"/>
        </w:r>
      </w:hyperlink>
    </w:p>
    <w:p w14:paraId="4DD40192" w14:textId="77777777" w:rsidR="00F547D8" w:rsidRDefault="00393E7F">
      <w:pPr>
        <w:pStyle w:val="TOC2"/>
        <w:rPr>
          <w:rFonts w:asciiTheme="minorHAnsi" w:hAnsiTheme="minorHAnsi"/>
          <w:sz w:val="22"/>
        </w:rPr>
      </w:pPr>
      <w:hyperlink w:anchor="_Toc71643043" w:history="1">
        <w:r w:rsidR="00F547D8" w:rsidRPr="00CC6AF5">
          <w:rPr>
            <w:rStyle w:val="Hyperlink"/>
          </w:rPr>
          <w:t>2.1</w:t>
        </w:r>
        <w:r w:rsidR="00F547D8">
          <w:rPr>
            <w:rFonts w:asciiTheme="minorHAnsi" w:hAnsiTheme="minorHAnsi"/>
            <w:sz w:val="22"/>
          </w:rPr>
          <w:tab/>
        </w:r>
        <w:r w:rsidR="00F547D8" w:rsidRPr="00CC6AF5">
          <w:rPr>
            <w:rStyle w:val="Hyperlink"/>
          </w:rPr>
          <w:t>Chromatographic Parameters</w:t>
        </w:r>
        <w:r w:rsidR="00F547D8">
          <w:rPr>
            <w:webHidden/>
          </w:rPr>
          <w:tab/>
        </w:r>
        <w:r w:rsidR="00F547D8">
          <w:rPr>
            <w:webHidden/>
          </w:rPr>
          <w:fldChar w:fldCharType="begin"/>
        </w:r>
        <w:r w:rsidR="00F547D8">
          <w:rPr>
            <w:webHidden/>
          </w:rPr>
          <w:instrText xml:space="preserve"> PAGEREF _Toc71643043 \h </w:instrText>
        </w:r>
        <w:r w:rsidR="00F547D8">
          <w:rPr>
            <w:webHidden/>
          </w:rPr>
        </w:r>
        <w:r w:rsidR="00F547D8">
          <w:rPr>
            <w:webHidden/>
          </w:rPr>
          <w:fldChar w:fldCharType="separate"/>
        </w:r>
        <w:r w:rsidR="00F547D8">
          <w:rPr>
            <w:webHidden/>
          </w:rPr>
          <w:t>6</w:t>
        </w:r>
        <w:r w:rsidR="00F547D8">
          <w:rPr>
            <w:webHidden/>
          </w:rPr>
          <w:fldChar w:fldCharType="end"/>
        </w:r>
      </w:hyperlink>
    </w:p>
    <w:p w14:paraId="594D0AEA" w14:textId="77777777" w:rsidR="00F547D8" w:rsidRDefault="00393E7F">
      <w:pPr>
        <w:pStyle w:val="TOC2"/>
        <w:rPr>
          <w:rFonts w:asciiTheme="minorHAnsi" w:hAnsiTheme="minorHAnsi"/>
          <w:sz w:val="22"/>
        </w:rPr>
      </w:pPr>
      <w:hyperlink w:anchor="_Toc71643044" w:history="1">
        <w:r w:rsidR="00F547D8" w:rsidRPr="00CC6AF5">
          <w:rPr>
            <w:rStyle w:val="Hyperlink"/>
          </w:rPr>
          <w:t>2.2</w:t>
        </w:r>
        <w:r w:rsidR="00F547D8">
          <w:rPr>
            <w:rFonts w:asciiTheme="minorHAnsi" w:hAnsiTheme="minorHAnsi"/>
            <w:sz w:val="22"/>
          </w:rPr>
          <w:tab/>
        </w:r>
        <w:r w:rsidR="00F547D8" w:rsidRPr="00CC6AF5">
          <w:rPr>
            <w:rStyle w:val="Hyperlink"/>
          </w:rPr>
          <w:t>Reagents and Materials</w:t>
        </w:r>
        <w:r w:rsidR="00F547D8">
          <w:rPr>
            <w:webHidden/>
          </w:rPr>
          <w:tab/>
        </w:r>
        <w:r w:rsidR="00F547D8">
          <w:rPr>
            <w:webHidden/>
          </w:rPr>
          <w:fldChar w:fldCharType="begin"/>
        </w:r>
        <w:r w:rsidR="00F547D8">
          <w:rPr>
            <w:webHidden/>
          </w:rPr>
          <w:instrText xml:space="preserve"> PAGEREF _Toc71643044 \h </w:instrText>
        </w:r>
        <w:r w:rsidR="00F547D8">
          <w:rPr>
            <w:webHidden/>
          </w:rPr>
        </w:r>
        <w:r w:rsidR="00F547D8">
          <w:rPr>
            <w:webHidden/>
          </w:rPr>
          <w:fldChar w:fldCharType="separate"/>
        </w:r>
        <w:r w:rsidR="00F547D8">
          <w:rPr>
            <w:webHidden/>
          </w:rPr>
          <w:t>6</w:t>
        </w:r>
        <w:r w:rsidR="00F547D8">
          <w:rPr>
            <w:webHidden/>
          </w:rPr>
          <w:fldChar w:fldCharType="end"/>
        </w:r>
      </w:hyperlink>
    </w:p>
    <w:p w14:paraId="7BA89AC8" w14:textId="77777777" w:rsidR="00F547D8" w:rsidRDefault="00393E7F">
      <w:pPr>
        <w:pStyle w:val="TOC2"/>
        <w:rPr>
          <w:rFonts w:asciiTheme="minorHAnsi" w:hAnsiTheme="minorHAnsi"/>
          <w:sz w:val="22"/>
        </w:rPr>
      </w:pPr>
      <w:hyperlink w:anchor="_Toc71643045" w:history="1">
        <w:r w:rsidR="00F547D8" w:rsidRPr="00CC6AF5">
          <w:rPr>
            <w:rStyle w:val="Hyperlink"/>
          </w:rPr>
          <w:t>2.3</w:t>
        </w:r>
        <w:r w:rsidR="00F547D8">
          <w:rPr>
            <w:rFonts w:asciiTheme="minorHAnsi" w:hAnsiTheme="minorHAnsi"/>
            <w:sz w:val="22"/>
          </w:rPr>
          <w:tab/>
        </w:r>
        <w:r w:rsidR="00F547D8" w:rsidRPr="00CC6AF5">
          <w:rPr>
            <w:rStyle w:val="Hyperlink"/>
          </w:rPr>
          <w:t>Mobile Phase A Preparation (0.1% TFA in water)</w:t>
        </w:r>
        <w:r w:rsidR="00F547D8">
          <w:rPr>
            <w:webHidden/>
          </w:rPr>
          <w:tab/>
        </w:r>
        <w:r w:rsidR="00F547D8">
          <w:rPr>
            <w:webHidden/>
          </w:rPr>
          <w:fldChar w:fldCharType="begin"/>
        </w:r>
        <w:r w:rsidR="00F547D8">
          <w:rPr>
            <w:webHidden/>
          </w:rPr>
          <w:instrText xml:space="preserve"> PAGEREF _Toc71643045 \h </w:instrText>
        </w:r>
        <w:r w:rsidR="00F547D8">
          <w:rPr>
            <w:webHidden/>
          </w:rPr>
        </w:r>
        <w:r w:rsidR="00F547D8">
          <w:rPr>
            <w:webHidden/>
          </w:rPr>
          <w:fldChar w:fldCharType="separate"/>
        </w:r>
        <w:r w:rsidR="00F547D8">
          <w:rPr>
            <w:webHidden/>
          </w:rPr>
          <w:t>6</w:t>
        </w:r>
        <w:r w:rsidR="00F547D8">
          <w:rPr>
            <w:webHidden/>
          </w:rPr>
          <w:fldChar w:fldCharType="end"/>
        </w:r>
      </w:hyperlink>
    </w:p>
    <w:p w14:paraId="0E46DA74" w14:textId="77777777" w:rsidR="00F547D8" w:rsidRDefault="00393E7F">
      <w:pPr>
        <w:pStyle w:val="TOC2"/>
        <w:rPr>
          <w:rFonts w:asciiTheme="minorHAnsi" w:hAnsiTheme="minorHAnsi"/>
          <w:sz w:val="22"/>
        </w:rPr>
      </w:pPr>
      <w:hyperlink w:anchor="_Toc71643046" w:history="1">
        <w:r w:rsidR="00F547D8" w:rsidRPr="00CC6AF5">
          <w:rPr>
            <w:rStyle w:val="Hyperlink"/>
          </w:rPr>
          <w:t>2.4</w:t>
        </w:r>
        <w:r w:rsidR="00F547D8">
          <w:rPr>
            <w:rFonts w:asciiTheme="minorHAnsi" w:hAnsiTheme="minorHAnsi"/>
            <w:sz w:val="22"/>
          </w:rPr>
          <w:tab/>
        </w:r>
        <w:r w:rsidR="00F547D8" w:rsidRPr="00CC6AF5">
          <w:rPr>
            <w:rStyle w:val="Hyperlink"/>
          </w:rPr>
          <w:t>Mobile Phase B Preparation (0.05% TFA in Acetonitrile)</w:t>
        </w:r>
        <w:r w:rsidR="00F547D8">
          <w:rPr>
            <w:webHidden/>
          </w:rPr>
          <w:tab/>
        </w:r>
        <w:r w:rsidR="00F547D8">
          <w:rPr>
            <w:webHidden/>
          </w:rPr>
          <w:fldChar w:fldCharType="begin"/>
        </w:r>
        <w:r w:rsidR="00F547D8">
          <w:rPr>
            <w:webHidden/>
          </w:rPr>
          <w:instrText xml:space="preserve"> PAGEREF _Toc71643046 \h </w:instrText>
        </w:r>
        <w:r w:rsidR="00F547D8">
          <w:rPr>
            <w:webHidden/>
          </w:rPr>
        </w:r>
        <w:r w:rsidR="00F547D8">
          <w:rPr>
            <w:webHidden/>
          </w:rPr>
          <w:fldChar w:fldCharType="separate"/>
        </w:r>
        <w:r w:rsidR="00F547D8">
          <w:rPr>
            <w:webHidden/>
          </w:rPr>
          <w:t>7</w:t>
        </w:r>
        <w:r w:rsidR="00F547D8">
          <w:rPr>
            <w:webHidden/>
          </w:rPr>
          <w:fldChar w:fldCharType="end"/>
        </w:r>
      </w:hyperlink>
    </w:p>
    <w:p w14:paraId="4F3747EA" w14:textId="77777777" w:rsidR="00F547D8" w:rsidRDefault="00393E7F">
      <w:pPr>
        <w:pStyle w:val="TOC2"/>
        <w:rPr>
          <w:rFonts w:asciiTheme="minorHAnsi" w:hAnsiTheme="minorHAnsi"/>
          <w:sz w:val="22"/>
        </w:rPr>
      </w:pPr>
      <w:hyperlink w:anchor="_Toc71643047" w:history="1">
        <w:r w:rsidR="00F547D8" w:rsidRPr="00CC6AF5">
          <w:rPr>
            <w:rStyle w:val="Hyperlink"/>
          </w:rPr>
          <w:t>2.5</w:t>
        </w:r>
        <w:r w:rsidR="00F547D8">
          <w:rPr>
            <w:rFonts w:asciiTheme="minorHAnsi" w:hAnsiTheme="minorHAnsi"/>
            <w:sz w:val="22"/>
          </w:rPr>
          <w:tab/>
        </w:r>
        <w:r w:rsidR="00F547D8" w:rsidRPr="00CC6AF5">
          <w:rPr>
            <w:rStyle w:val="Hyperlink"/>
          </w:rPr>
          <w:t>Diluent Preparation</w:t>
        </w:r>
        <w:r w:rsidR="00F547D8">
          <w:rPr>
            <w:webHidden/>
          </w:rPr>
          <w:tab/>
        </w:r>
        <w:r w:rsidR="00F547D8">
          <w:rPr>
            <w:webHidden/>
          </w:rPr>
          <w:fldChar w:fldCharType="begin"/>
        </w:r>
        <w:r w:rsidR="00F547D8">
          <w:rPr>
            <w:webHidden/>
          </w:rPr>
          <w:instrText xml:space="preserve"> PAGEREF _Toc71643047 \h </w:instrText>
        </w:r>
        <w:r w:rsidR="00F547D8">
          <w:rPr>
            <w:webHidden/>
          </w:rPr>
        </w:r>
        <w:r w:rsidR="00F547D8">
          <w:rPr>
            <w:webHidden/>
          </w:rPr>
          <w:fldChar w:fldCharType="separate"/>
        </w:r>
        <w:r w:rsidR="00F547D8">
          <w:rPr>
            <w:webHidden/>
          </w:rPr>
          <w:t>7</w:t>
        </w:r>
        <w:r w:rsidR="00F547D8">
          <w:rPr>
            <w:webHidden/>
          </w:rPr>
          <w:fldChar w:fldCharType="end"/>
        </w:r>
      </w:hyperlink>
    </w:p>
    <w:p w14:paraId="16CEC98E" w14:textId="77777777" w:rsidR="00F547D8" w:rsidRDefault="00393E7F">
      <w:pPr>
        <w:pStyle w:val="TOC2"/>
        <w:rPr>
          <w:rFonts w:asciiTheme="minorHAnsi" w:hAnsiTheme="minorHAnsi"/>
          <w:sz w:val="22"/>
        </w:rPr>
      </w:pPr>
      <w:hyperlink w:anchor="_Toc71643048" w:history="1">
        <w:r w:rsidR="00F547D8" w:rsidRPr="00CC6AF5">
          <w:rPr>
            <w:rStyle w:val="Hyperlink"/>
          </w:rPr>
          <w:t>2.6</w:t>
        </w:r>
        <w:r w:rsidR="00F547D8">
          <w:rPr>
            <w:rFonts w:asciiTheme="minorHAnsi" w:hAnsiTheme="minorHAnsi"/>
            <w:sz w:val="22"/>
          </w:rPr>
          <w:tab/>
        </w:r>
        <w:r w:rsidR="00F547D8" w:rsidRPr="00CC6AF5">
          <w:rPr>
            <w:rStyle w:val="Hyperlink"/>
          </w:rPr>
          <w:t>Standard Solution Preparation</w:t>
        </w:r>
        <w:r w:rsidR="00F547D8">
          <w:rPr>
            <w:webHidden/>
          </w:rPr>
          <w:tab/>
        </w:r>
        <w:r w:rsidR="00F547D8">
          <w:rPr>
            <w:webHidden/>
          </w:rPr>
          <w:fldChar w:fldCharType="begin"/>
        </w:r>
        <w:r w:rsidR="00F547D8">
          <w:rPr>
            <w:webHidden/>
          </w:rPr>
          <w:instrText xml:space="preserve"> PAGEREF _Toc71643048 \h </w:instrText>
        </w:r>
        <w:r w:rsidR="00F547D8">
          <w:rPr>
            <w:webHidden/>
          </w:rPr>
        </w:r>
        <w:r w:rsidR="00F547D8">
          <w:rPr>
            <w:webHidden/>
          </w:rPr>
          <w:fldChar w:fldCharType="separate"/>
        </w:r>
        <w:r w:rsidR="00F547D8">
          <w:rPr>
            <w:webHidden/>
          </w:rPr>
          <w:t>7</w:t>
        </w:r>
        <w:r w:rsidR="00F547D8">
          <w:rPr>
            <w:webHidden/>
          </w:rPr>
          <w:fldChar w:fldCharType="end"/>
        </w:r>
      </w:hyperlink>
    </w:p>
    <w:p w14:paraId="1617157E" w14:textId="77777777" w:rsidR="00F547D8" w:rsidRDefault="00393E7F">
      <w:pPr>
        <w:pStyle w:val="TOC3"/>
        <w:rPr>
          <w:rFonts w:asciiTheme="minorHAnsi" w:hAnsiTheme="minorHAnsi"/>
          <w:sz w:val="22"/>
        </w:rPr>
      </w:pPr>
      <w:hyperlink w:anchor="_Toc71643049" w:history="1">
        <w:r w:rsidR="00F547D8" w:rsidRPr="00CC6AF5">
          <w:rPr>
            <w:rStyle w:val="Hyperlink"/>
          </w:rPr>
          <w:t>2.6.1</w:t>
        </w:r>
        <w:r w:rsidR="00F547D8">
          <w:rPr>
            <w:rFonts w:asciiTheme="minorHAnsi" w:hAnsiTheme="minorHAnsi"/>
            <w:sz w:val="22"/>
          </w:rPr>
          <w:tab/>
        </w:r>
        <w:r w:rsidR="00F547D8" w:rsidRPr="00CC6AF5">
          <w:rPr>
            <w:rStyle w:val="Hyperlink"/>
          </w:rPr>
          <w:t>Stock Standard Solution Preparation</w:t>
        </w:r>
        <w:r w:rsidR="00F547D8">
          <w:rPr>
            <w:webHidden/>
          </w:rPr>
          <w:tab/>
        </w:r>
        <w:r w:rsidR="00F547D8">
          <w:rPr>
            <w:webHidden/>
          </w:rPr>
          <w:fldChar w:fldCharType="begin"/>
        </w:r>
        <w:r w:rsidR="00F547D8">
          <w:rPr>
            <w:webHidden/>
          </w:rPr>
          <w:instrText xml:space="preserve"> PAGEREF _Toc71643049 \h </w:instrText>
        </w:r>
        <w:r w:rsidR="00F547D8">
          <w:rPr>
            <w:webHidden/>
          </w:rPr>
        </w:r>
        <w:r w:rsidR="00F547D8">
          <w:rPr>
            <w:webHidden/>
          </w:rPr>
          <w:fldChar w:fldCharType="separate"/>
        </w:r>
        <w:r w:rsidR="00F547D8">
          <w:rPr>
            <w:webHidden/>
          </w:rPr>
          <w:t>7</w:t>
        </w:r>
        <w:r w:rsidR="00F547D8">
          <w:rPr>
            <w:webHidden/>
          </w:rPr>
          <w:fldChar w:fldCharType="end"/>
        </w:r>
      </w:hyperlink>
    </w:p>
    <w:p w14:paraId="0EA05280" w14:textId="77777777" w:rsidR="00F547D8" w:rsidRDefault="00393E7F">
      <w:pPr>
        <w:pStyle w:val="TOC3"/>
        <w:rPr>
          <w:rFonts w:asciiTheme="minorHAnsi" w:hAnsiTheme="minorHAnsi"/>
          <w:sz w:val="22"/>
        </w:rPr>
      </w:pPr>
      <w:hyperlink w:anchor="_Toc71643050" w:history="1">
        <w:r w:rsidR="00F547D8" w:rsidRPr="00CC6AF5">
          <w:rPr>
            <w:rStyle w:val="Hyperlink"/>
          </w:rPr>
          <w:t>2.6.2</w:t>
        </w:r>
        <w:r w:rsidR="00F547D8">
          <w:rPr>
            <w:rFonts w:asciiTheme="minorHAnsi" w:hAnsiTheme="minorHAnsi"/>
            <w:sz w:val="22"/>
          </w:rPr>
          <w:tab/>
        </w:r>
        <w:r w:rsidR="00F547D8" w:rsidRPr="00CC6AF5">
          <w:rPr>
            <w:rStyle w:val="Hyperlink"/>
          </w:rPr>
          <w:t>Working Standard Solution Preparation</w:t>
        </w:r>
        <w:r w:rsidR="00F547D8">
          <w:rPr>
            <w:webHidden/>
          </w:rPr>
          <w:tab/>
        </w:r>
        <w:r w:rsidR="00F547D8">
          <w:rPr>
            <w:webHidden/>
          </w:rPr>
          <w:fldChar w:fldCharType="begin"/>
        </w:r>
        <w:r w:rsidR="00F547D8">
          <w:rPr>
            <w:webHidden/>
          </w:rPr>
          <w:instrText xml:space="preserve"> PAGEREF _Toc71643050 \h </w:instrText>
        </w:r>
        <w:r w:rsidR="00F547D8">
          <w:rPr>
            <w:webHidden/>
          </w:rPr>
        </w:r>
        <w:r w:rsidR="00F547D8">
          <w:rPr>
            <w:webHidden/>
          </w:rPr>
          <w:fldChar w:fldCharType="separate"/>
        </w:r>
        <w:r w:rsidR="00F547D8">
          <w:rPr>
            <w:webHidden/>
          </w:rPr>
          <w:t>7</w:t>
        </w:r>
        <w:r w:rsidR="00F547D8">
          <w:rPr>
            <w:webHidden/>
          </w:rPr>
          <w:fldChar w:fldCharType="end"/>
        </w:r>
      </w:hyperlink>
    </w:p>
    <w:p w14:paraId="3789B62B" w14:textId="77777777" w:rsidR="00F547D8" w:rsidRDefault="00393E7F">
      <w:pPr>
        <w:pStyle w:val="TOC2"/>
        <w:rPr>
          <w:rFonts w:asciiTheme="minorHAnsi" w:hAnsiTheme="minorHAnsi"/>
          <w:sz w:val="22"/>
        </w:rPr>
      </w:pPr>
      <w:hyperlink w:anchor="_Toc71643051" w:history="1">
        <w:r w:rsidR="00F547D8" w:rsidRPr="00CC6AF5">
          <w:rPr>
            <w:rStyle w:val="Hyperlink"/>
          </w:rPr>
          <w:t>2.7</w:t>
        </w:r>
        <w:r w:rsidR="00F547D8">
          <w:rPr>
            <w:rFonts w:asciiTheme="minorHAnsi" w:hAnsiTheme="minorHAnsi"/>
            <w:sz w:val="22"/>
          </w:rPr>
          <w:tab/>
        </w:r>
        <w:r w:rsidR="00F547D8" w:rsidRPr="00CC6AF5">
          <w:rPr>
            <w:rStyle w:val="Hyperlink"/>
          </w:rPr>
          <w:t>Intermediate Sensitivity Solution</w:t>
        </w:r>
        <w:r w:rsidR="00F547D8">
          <w:rPr>
            <w:webHidden/>
          </w:rPr>
          <w:tab/>
        </w:r>
        <w:r w:rsidR="00F547D8">
          <w:rPr>
            <w:webHidden/>
          </w:rPr>
          <w:fldChar w:fldCharType="begin"/>
        </w:r>
        <w:r w:rsidR="00F547D8">
          <w:rPr>
            <w:webHidden/>
          </w:rPr>
          <w:instrText xml:space="preserve"> PAGEREF _Toc71643051 \h </w:instrText>
        </w:r>
        <w:r w:rsidR="00F547D8">
          <w:rPr>
            <w:webHidden/>
          </w:rPr>
        </w:r>
        <w:r w:rsidR="00F547D8">
          <w:rPr>
            <w:webHidden/>
          </w:rPr>
          <w:fldChar w:fldCharType="separate"/>
        </w:r>
        <w:r w:rsidR="00F547D8">
          <w:rPr>
            <w:webHidden/>
          </w:rPr>
          <w:t>8</w:t>
        </w:r>
        <w:r w:rsidR="00F547D8">
          <w:rPr>
            <w:webHidden/>
          </w:rPr>
          <w:fldChar w:fldCharType="end"/>
        </w:r>
      </w:hyperlink>
    </w:p>
    <w:p w14:paraId="391E55E8" w14:textId="77777777" w:rsidR="00F547D8" w:rsidRDefault="00393E7F">
      <w:pPr>
        <w:pStyle w:val="TOC2"/>
        <w:rPr>
          <w:rFonts w:asciiTheme="minorHAnsi" w:hAnsiTheme="minorHAnsi"/>
          <w:sz w:val="22"/>
        </w:rPr>
      </w:pPr>
      <w:hyperlink w:anchor="_Toc71643052" w:history="1">
        <w:r w:rsidR="00F547D8" w:rsidRPr="00CC6AF5">
          <w:rPr>
            <w:rStyle w:val="Hyperlink"/>
          </w:rPr>
          <w:t>2.8</w:t>
        </w:r>
        <w:r w:rsidR="00F547D8">
          <w:rPr>
            <w:rFonts w:asciiTheme="minorHAnsi" w:hAnsiTheme="minorHAnsi"/>
            <w:sz w:val="22"/>
          </w:rPr>
          <w:tab/>
        </w:r>
        <w:r w:rsidR="00F547D8" w:rsidRPr="00CC6AF5">
          <w:rPr>
            <w:rStyle w:val="Hyperlink"/>
          </w:rPr>
          <w:t>Sensitivity Solution</w:t>
        </w:r>
        <w:r w:rsidR="00F547D8">
          <w:rPr>
            <w:webHidden/>
          </w:rPr>
          <w:tab/>
        </w:r>
        <w:r w:rsidR="00F547D8">
          <w:rPr>
            <w:webHidden/>
          </w:rPr>
          <w:fldChar w:fldCharType="begin"/>
        </w:r>
        <w:r w:rsidR="00F547D8">
          <w:rPr>
            <w:webHidden/>
          </w:rPr>
          <w:instrText xml:space="preserve"> PAGEREF _Toc71643052 \h </w:instrText>
        </w:r>
        <w:r w:rsidR="00F547D8">
          <w:rPr>
            <w:webHidden/>
          </w:rPr>
        </w:r>
        <w:r w:rsidR="00F547D8">
          <w:rPr>
            <w:webHidden/>
          </w:rPr>
          <w:fldChar w:fldCharType="separate"/>
        </w:r>
        <w:r w:rsidR="00F547D8">
          <w:rPr>
            <w:webHidden/>
          </w:rPr>
          <w:t>8</w:t>
        </w:r>
        <w:r w:rsidR="00F547D8">
          <w:rPr>
            <w:webHidden/>
          </w:rPr>
          <w:fldChar w:fldCharType="end"/>
        </w:r>
      </w:hyperlink>
    </w:p>
    <w:p w14:paraId="5BD2674B" w14:textId="77777777" w:rsidR="00F547D8" w:rsidRDefault="00393E7F">
      <w:pPr>
        <w:pStyle w:val="TOC2"/>
        <w:rPr>
          <w:rFonts w:asciiTheme="minorHAnsi" w:hAnsiTheme="minorHAnsi"/>
          <w:sz w:val="22"/>
        </w:rPr>
      </w:pPr>
      <w:hyperlink w:anchor="_Toc71643053" w:history="1">
        <w:r w:rsidR="00F547D8" w:rsidRPr="00CC6AF5">
          <w:rPr>
            <w:rStyle w:val="Hyperlink"/>
          </w:rPr>
          <w:t>2.9</w:t>
        </w:r>
        <w:r w:rsidR="00F547D8">
          <w:rPr>
            <w:rFonts w:asciiTheme="minorHAnsi" w:hAnsiTheme="minorHAnsi"/>
            <w:sz w:val="22"/>
          </w:rPr>
          <w:tab/>
        </w:r>
        <w:r w:rsidR="00F547D8" w:rsidRPr="00CC6AF5">
          <w:rPr>
            <w:rStyle w:val="Hyperlink"/>
          </w:rPr>
          <w:t>Drug Substance Assay/RS Sample Solution Preparation</w:t>
        </w:r>
        <w:r w:rsidR="00F547D8">
          <w:rPr>
            <w:webHidden/>
          </w:rPr>
          <w:tab/>
        </w:r>
        <w:r w:rsidR="00F547D8">
          <w:rPr>
            <w:webHidden/>
          </w:rPr>
          <w:fldChar w:fldCharType="begin"/>
        </w:r>
        <w:r w:rsidR="00F547D8">
          <w:rPr>
            <w:webHidden/>
          </w:rPr>
          <w:instrText xml:space="preserve"> PAGEREF _Toc71643053 \h </w:instrText>
        </w:r>
        <w:r w:rsidR="00F547D8">
          <w:rPr>
            <w:webHidden/>
          </w:rPr>
        </w:r>
        <w:r w:rsidR="00F547D8">
          <w:rPr>
            <w:webHidden/>
          </w:rPr>
          <w:fldChar w:fldCharType="separate"/>
        </w:r>
        <w:r w:rsidR="00F547D8">
          <w:rPr>
            <w:webHidden/>
          </w:rPr>
          <w:t>8</w:t>
        </w:r>
        <w:r w:rsidR="00F547D8">
          <w:rPr>
            <w:webHidden/>
          </w:rPr>
          <w:fldChar w:fldCharType="end"/>
        </w:r>
      </w:hyperlink>
    </w:p>
    <w:p w14:paraId="31D1830F" w14:textId="77777777" w:rsidR="00F547D8" w:rsidRDefault="00393E7F">
      <w:pPr>
        <w:pStyle w:val="TOC3"/>
        <w:rPr>
          <w:rFonts w:asciiTheme="minorHAnsi" w:hAnsiTheme="minorHAnsi"/>
          <w:sz w:val="22"/>
        </w:rPr>
      </w:pPr>
      <w:hyperlink w:anchor="_Toc71643054" w:history="1">
        <w:r w:rsidR="00F547D8" w:rsidRPr="00CC6AF5">
          <w:rPr>
            <w:rStyle w:val="Hyperlink"/>
          </w:rPr>
          <w:t>2.9.1</w:t>
        </w:r>
        <w:r w:rsidR="00F547D8">
          <w:rPr>
            <w:rFonts w:asciiTheme="minorHAnsi" w:hAnsiTheme="minorHAnsi"/>
            <w:sz w:val="22"/>
          </w:rPr>
          <w:tab/>
        </w:r>
        <w:r w:rsidR="00F547D8" w:rsidRPr="00CC6AF5">
          <w:rPr>
            <w:rStyle w:val="Hyperlink"/>
          </w:rPr>
          <w:t>Stock Sample Solution Preparation:</w:t>
        </w:r>
        <w:r w:rsidR="00F547D8">
          <w:rPr>
            <w:webHidden/>
          </w:rPr>
          <w:tab/>
        </w:r>
        <w:r w:rsidR="00F547D8">
          <w:rPr>
            <w:webHidden/>
          </w:rPr>
          <w:fldChar w:fldCharType="begin"/>
        </w:r>
        <w:r w:rsidR="00F547D8">
          <w:rPr>
            <w:webHidden/>
          </w:rPr>
          <w:instrText xml:space="preserve"> PAGEREF _Toc71643054 \h </w:instrText>
        </w:r>
        <w:r w:rsidR="00F547D8">
          <w:rPr>
            <w:webHidden/>
          </w:rPr>
        </w:r>
        <w:r w:rsidR="00F547D8">
          <w:rPr>
            <w:webHidden/>
          </w:rPr>
          <w:fldChar w:fldCharType="separate"/>
        </w:r>
        <w:r w:rsidR="00F547D8">
          <w:rPr>
            <w:webHidden/>
          </w:rPr>
          <w:t>8</w:t>
        </w:r>
        <w:r w:rsidR="00F547D8">
          <w:rPr>
            <w:webHidden/>
          </w:rPr>
          <w:fldChar w:fldCharType="end"/>
        </w:r>
      </w:hyperlink>
    </w:p>
    <w:p w14:paraId="4D9DB5FB" w14:textId="77777777" w:rsidR="00F547D8" w:rsidRDefault="00393E7F">
      <w:pPr>
        <w:pStyle w:val="TOC3"/>
        <w:rPr>
          <w:rFonts w:asciiTheme="minorHAnsi" w:hAnsiTheme="minorHAnsi"/>
          <w:sz w:val="22"/>
        </w:rPr>
      </w:pPr>
      <w:hyperlink w:anchor="_Toc71643055" w:history="1">
        <w:r w:rsidR="00F547D8" w:rsidRPr="00CC6AF5">
          <w:rPr>
            <w:rStyle w:val="Hyperlink"/>
          </w:rPr>
          <w:t>2.9.2</w:t>
        </w:r>
        <w:r w:rsidR="00F547D8">
          <w:rPr>
            <w:rFonts w:asciiTheme="minorHAnsi" w:hAnsiTheme="minorHAnsi"/>
            <w:sz w:val="22"/>
          </w:rPr>
          <w:tab/>
        </w:r>
        <w:r w:rsidR="00F547D8" w:rsidRPr="00CC6AF5">
          <w:rPr>
            <w:rStyle w:val="Hyperlink"/>
          </w:rPr>
          <w:t>Working Sample Solution Preparation:</w:t>
        </w:r>
        <w:r w:rsidR="00F547D8">
          <w:rPr>
            <w:webHidden/>
          </w:rPr>
          <w:tab/>
        </w:r>
        <w:r w:rsidR="00F547D8">
          <w:rPr>
            <w:webHidden/>
          </w:rPr>
          <w:fldChar w:fldCharType="begin"/>
        </w:r>
        <w:r w:rsidR="00F547D8">
          <w:rPr>
            <w:webHidden/>
          </w:rPr>
          <w:instrText xml:space="preserve"> PAGEREF _Toc71643055 \h </w:instrText>
        </w:r>
        <w:r w:rsidR="00F547D8">
          <w:rPr>
            <w:webHidden/>
          </w:rPr>
        </w:r>
        <w:r w:rsidR="00F547D8">
          <w:rPr>
            <w:webHidden/>
          </w:rPr>
          <w:fldChar w:fldCharType="separate"/>
        </w:r>
        <w:r w:rsidR="00F547D8">
          <w:rPr>
            <w:webHidden/>
          </w:rPr>
          <w:t>8</w:t>
        </w:r>
        <w:r w:rsidR="00F547D8">
          <w:rPr>
            <w:webHidden/>
          </w:rPr>
          <w:fldChar w:fldCharType="end"/>
        </w:r>
      </w:hyperlink>
    </w:p>
    <w:p w14:paraId="365B4EBA" w14:textId="77777777" w:rsidR="00F547D8" w:rsidRDefault="00393E7F">
      <w:pPr>
        <w:pStyle w:val="TOC2"/>
        <w:rPr>
          <w:rFonts w:asciiTheme="minorHAnsi" w:hAnsiTheme="minorHAnsi"/>
          <w:sz w:val="22"/>
        </w:rPr>
      </w:pPr>
      <w:hyperlink w:anchor="_Toc71643056" w:history="1">
        <w:r w:rsidR="00F547D8" w:rsidRPr="00CC6AF5">
          <w:rPr>
            <w:rStyle w:val="Hyperlink"/>
          </w:rPr>
          <w:t>2.10</w:t>
        </w:r>
        <w:r w:rsidR="00F547D8">
          <w:rPr>
            <w:rFonts w:asciiTheme="minorHAnsi" w:hAnsiTheme="minorHAnsi"/>
            <w:sz w:val="22"/>
          </w:rPr>
          <w:tab/>
        </w:r>
        <w:r w:rsidR="00F547D8" w:rsidRPr="00CC6AF5">
          <w:rPr>
            <w:rStyle w:val="Hyperlink"/>
          </w:rPr>
          <w:t>Drug Product Assay/RS Sample Solution Preparation</w:t>
        </w:r>
        <w:r w:rsidR="00F547D8">
          <w:rPr>
            <w:webHidden/>
          </w:rPr>
          <w:tab/>
        </w:r>
        <w:r w:rsidR="00F547D8">
          <w:rPr>
            <w:webHidden/>
          </w:rPr>
          <w:fldChar w:fldCharType="begin"/>
        </w:r>
        <w:r w:rsidR="00F547D8">
          <w:rPr>
            <w:webHidden/>
          </w:rPr>
          <w:instrText xml:space="preserve"> PAGEREF _Toc71643056 \h </w:instrText>
        </w:r>
        <w:r w:rsidR="00F547D8">
          <w:rPr>
            <w:webHidden/>
          </w:rPr>
        </w:r>
        <w:r w:rsidR="00F547D8">
          <w:rPr>
            <w:webHidden/>
          </w:rPr>
          <w:fldChar w:fldCharType="separate"/>
        </w:r>
        <w:r w:rsidR="00F547D8">
          <w:rPr>
            <w:webHidden/>
          </w:rPr>
          <w:t>8</w:t>
        </w:r>
        <w:r w:rsidR="00F547D8">
          <w:rPr>
            <w:webHidden/>
          </w:rPr>
          <w:fldChar w:fldCharType="end"/>
        </w:r>
      </w:hyperlink>
    </w:p>
    <w:p w14:paraId="67E808AA" w14:textId="77777777" w:rsidR="00F547D8" w:rsidRDefault="00393E7F">
      <w:pPr>
        <w:pStyle w:val="TOC3"/>
        <w:rPr>
          <w:rFonts w:asciiTheme="minorHAnsi" w:hAnsiTheme="minorHAnsi"/>
          <w:sz w:val="22"/>
        </w:rPr>
      </w:pPr>
      <w:hyperlink w:anchor="_Toc71643057" w:history="1">
        <w:r w:rsidR="00F547D8" w:rsidRPr="00CC6AF5">
          <w:rPr>
            <w:rStyle w:val="Hyperlink"/>
          </w:rPr>
          <w:t>2.10.1</w:t>
        </w:r>
        <w:r w:rsidR="00F547D8">
          <w:rPr>
            <w:rFonts w:asciiTheme="minorHAnsi" w:hAnsiTheme="minorHAnsi"/>
            <w:sz w:val="22"/>
          </w:rPr>
          <w:tab/>
        </w:r>
        <w:r w:rsidR="00F547D8" w:rsidRPr="00CC6AF5">
          <w:rPr>
            <w:rStyle w:val="Hyperlink"/>
          </w:rPr>
          <w:t>Stock Sample Solution Preparation:</w:t>
        </w:r>
        <w:r w:rsidR="00F547D8">
          <w:rPr>
            <w:webHidden/>
          </w:rPr>
          <w:tab/>
        </w:r>
        <w:r w:rsidR="00F547D8">
          <w:rPr>
            <w:webHidden/>
          </w:rPr>
          <w:fldChar w:fldCharType="begin"/>
        </w:r>
        <w:r w:rsidR="00F547D8">
          <w:rPr>
            <w:webHidden/>
          </w:rPr>
          <w:instrText xml:space="preserve"> PAGEREF _Toc71643057 \h </w:instrText>
        </w:r>
        <w:r w:rsidR="00F547D8">
          <w:rPr>
            <w:webHidden/>
          </w:rPr>
        </w:r>
        <w:r w:rsidR="00F547D8">
          <w:rPr>
            <w:webHidden/>
          </w:rPr>
          <w:fldChar w:fldCharType="separate"/>
        </w:r>
        <w:r w:rsidR="00F547D8">
          <w:rPr>
            <w:webHidden/>
          </w:rPr>
          <w:t>8</w:t>
        </w:r>
        <w:r w:rsidR="00F547D8">
          <w:rPr>
            <w:webHidden/>
          </w:rPr>
          <w:fldChar w:fldCharType="end"/>
        </w:r>
      </w:hyperlink>
    </w:p>
    <w:p w14:paraId="4BA14C75" w14:textId="77777777" w:rsidR="00F547D8" w:rsidRDefault="00393E7F">
      <w:pPr>
        <w:pStyle w:val="TOC3"/>
        <w:rPr>
          <w:rFonts w:asciiTheme="minorHAnsi" w:hAnsiTheme="minorHAnsi"/>
          <w:sz w:val="22"/>
        </w:rPr>
      </w:pPr>
      <w:hyperlink w:anchor="_Toc71643058" w:history="1">
        <w:r w:rsidR="00F547D8" w:rsidRPr="00CC6AF5">
          <w:rPr>
            <w:rStyle w:val="Hyperlink"/>
          </w:rPr>
          <w:t>2.10.2</w:t>
        </w:r>
        <w:r w:rsidR="00F547D8">
          <w:rPr>
            <w:rFonts w:asciiTheme="minorHAnsi" w:hAnsiTheme="minorHAnsi"/>
            <w:sz w:val="22"/>
          </w:rPr>
          <w:tab/>
        </w:r>
        <w:r w:rsidR="00F547D8" w:rsidRPr="00CC6AF5">
          <w:rPr>
            <w:rStyle w:val="Hyperlink"/>
          </w:rPr>
          <w:t>Working Sample Solution Preparation:</w:t>
        </w:r>
        <w:r w:rsidR="00F547D8">
          <w:rPr>
            <w:webHidden/>
          </w:rPr>
          <w:tab/>
        </w:r>
        <w:r w:rsidR="00F547D8">
          <w:rPr>
            <w:webHidden/>
          </w:rPr>
          <w:fldChar w:fldCharType="begin"/>
        </w:r>
        <w:r w:rsidR="00F547D8">
          <w:rPr>
            <w:webHidden/>
          </w:rPr>
          <w:instrText xml:space="preserve"> PAGEREF _Toc71643058 \h </w:instrText>
        </w:r>
        <w:r w:rsidR="00F547D8">
          <w:rPr>
            <w:webHidden/>
          </w:rPr>
        </w:r>
        <w:r w:rsidR="00F547D8">
          <w:rPr>
            <w:webHidden/>
          </w:rPr>
          <w:fldChar w:fldCharType="separate"/>
        </w:r>
        <w:r w:rsidR="00F547D8">
          <w:rPr>
            <w:webHidden/>
          </w:rPr>
          <w:t>9</w:t>
        </w:r>
        <w:r w:rsidR="00F547D8">
          <w:rPr>
            <w:webHidden/>
          </w:rPr>
          <w:fldChar w:fldCharType="end"/>
        </w:r>
      </w:hyperlink>
    </w:p>
    <w:p w14:paraId="05FEF129" w14:textId="77777777" w:rsidR="00F547D8" w:rsidRDefault="00393E7F">
      <w:pPr>
        <w:pStyle w:val="TOC2"/>
        <w:rPr>
          <w:rFonts w:asciiTheme="minorHAnsi" w:hAnsiTheme="minorHAnsi"/>
          <w:sz w:val="22"/>
        </w:rPr>
      </w:pPr>
      <w:hyperlink w:anchor="_Toc71643059" w:history="1">
        <w:r w:rsidR="00F547D8" w:rsidRPr="00CC6AF5">
          <w:rPr>
            <w:rStyle w:val="Hyperlink"/>
          </w:rPr>
          <w:t>2.11</w:t>
        </w:r>
        <w:r w:rsidR="00F547D8">
          <w:rPr>
            <w:rFonts w:asciiTheme="minorHAnsi" w:hAnsiTheme="minorHAnsi"/>
            <w:sz w:val="22"/>
          </w:rPr>
          <w:tab/>
        </w:r>
        <w:r w:rsidR="00F547D8" w:rsidRPr="00CC6AF5">
          <w:rPr>
            <w:rStyle w:val="Hyperlink"/>
          </w:rPr>
          <w:t>Drug Product CU Sample Solution Preparation</w:t>
        </w:r>
        <w:r w:rsidR="00F547D8">
          <w:rPr>
            <w:webHidden/>
          </w:rPr>
          <w:tab/>
        </w:r>
        <w:r w:rsidR="00F547D8">
          <w:rPr>
            <w:webHidden/>
          </w:rPr>
          <w:fldChar w:fldCharType="begin"/>
        </w:r>
        <w:r w:rsidR="00F547D8">
          <w:rPr>
            <w:webHidden/>
          </w:rPr>
          <w:instrText xml:space="preserve"> PAGEREF _Toc71643059 \h </w:instrText>
        </w:r>
        <w:r w:rsidR="00F547D8">
          <w:rPr>
            <w:webHidden/>
          </w:rPr>
        </w:r>
        <w:r w:rsidR="00F547D8">
          <w:rPr>
            <w:webHidden/>
          </w:rPr>
          <w:fldChar w:fldCharType="separate"/>
        </w:r>
        <w:r w:rsidR="00F547D8">
          <w:rPr>
            <w:webHidden/>
          </w:rPr>
          <w:t>9</w:t>
        </w:r>
        <w:r w:rsidR="00F547D8">
          <w:rPr>
            <w:webHidden/>
          </w:rPr>
          <w:fldChar w:fldCharType="end"/>
        </w:r>
      </w:hyperlink>
    </w:p>
    <w:p w14:paraId="20765E67" w14:textId="77777777" w:rsidR="00F547D8" w:rsidRDefault="00393E7F">
      <w:pPr>
        <w:pStyle w:val="TOC3"/>
        <w:rPr>
          <w:rFonts w:asciiTheme="minorHAnsi" w:hAnsiTheme="minorHAnsi"/>
          <w:sz w:val="22"/>
        </w:rPr>
      </w:pPr>
      <w:hyperlink w:anchor="_Toc71643060" w:history="1">
        <w:r w:rsidR="00F547D8" w:rsidRPr="00CC6AF5">
          <w:rPr>
            <w:rStyle w:val="Hyperlink"/>
          </w:rPr>
          <w:t>2.11.1</w:t>
        </w:r>
        <w:r w:rsidR="00F547D8">
          <w:rPr>
            <w:rFonts w:asciiTheme="minorHAnsi" w:hAnsiTheme="minorHAnsi"/>
            <w:sz w:val="22"/>
          </w:rPr>
          <w:tab/>
        </w:r>
        <w:r w:rsidR="00F547D8" w:rsidRPr="00CC6AF5">
          <w:rPr>
            <w:rStyle w:val="Hyperlink"/>
          </w:rPr>
          <w:t>Stock Sample Solution Preparation:</w:t>
        </w:r>
        <w:r w:rsidR="00F547D8">
          <w:rPr>
            <w:webHidden/>
          </w:rPr>
          <w:tab/>
        </w:r>
        <w:r w:rsidR="00F547D8">
          <w:rPr>
            <w:webHidden/>
          </w:rPr>
          <w:fldChar w:fldCharType="begin"/>
        </w:r>
        <w:r w:rsidR="00F547D8">
          <w:rPr>
            <w:webHidden/>
          </w:rPr>
          <w:instrText xml:space="preserve"> PAGEREF _Toc71643060 \h </w:instrText>
        </w:r>
        <w:r w:rsidR="00F547D8">
          <w:rPr>
            <w:webHidden/>
          </w:rPr>
        </w:r>
        <w:r w:rsidR="00F547D8">
          <w:rPr>
            <w:webHidden/>
          </w:rPr>
          <w:fldChar w:fldCharType="separate"/>
        </w:r>
        <w:r w:rsidR="00F547D8">
          <w:rPr>
            <w:webHidden/>
          </w:rPr>
          <w:t>9</w:t>
        </w:r>
        <w:r w:rsidR="00F547D8">
          <w:rPr>
            <w:webHidden/>
          </w:rPr>
          <w:fldChar w:fldCharType="end"/>
        </w:r>
      </w:hyperlink>
    </w:p>
    <w:p w14:paraId="78106B35" w14:textId="77777777" w:rsidR="00F547D8" w:rsidRDefault="00393E7F">
      <w:pPr>
        <w:pStyle w:val="TOC3"/>
        <w:rPr>
          <w:rFonts w:asciiTheme="minorHAnsi" w:hAnsiTheme="minorHAnsi"/>
          <w:sz w:val="22"/>
        </w:rPr>
      </w:pPr>
      <w:hyperlink w:anchor="_Toc71643061" w:history="1">
        <w:r w:rsidR="00F547D8" w:rsidRPr="00CC6AF5">
          <w:rPr>
            <w:rStyle w:val="Hyperlink"/>
          </w:rPr>
          <w:t>2.11.2</w:t>
        </w:r>
        <w:r w:rsidR="00F547D8">
          <w:rPr>
            <w:rFonts w:asciiTheme="minorHAnsi" w:hAnsiTheme="minorHAnsi"/>
            <w:sz w:val="22"/>
          </w:rPr>
          <w:tab/>
        </w:r>
        <w:r w:rsidR="00F547D8" w:rsidRPr="00CC6AF5">
          <w:rPr>
            <w:rStyle w:val="Hyperlink"/>
          </w:rPr>
          <w:t>Working Sample Solution Preparation:</w:t>
        </w:r>
        <w:r w:rsidR="00F547D8">
          <w:rPr>
            <w:webHidden/>
          </w:rPr>
          <w:tab/>
        </w:r>
        <w:r w:rsidR="00F547D8">
          <w:rPr>
            <w:webHidden/>
          </w:rPr>
          <w:fldChar w:fldCharType="begin"/>
        </w:r>
        <w:r w:rsidR="00F547D8">
          <w:rPr>
            <w:webHidden/>
          </w:rPr>
          <w:instrText xml:space="preserve"> PAGEREF _Toc71643061 \h </w:instrText>
        </w:r>
        <w:r w:rsidR="00F547D8">
          <w:rPr>
            <w:webHidden/>
          </w:rPr>
        </w:r>
        <w:r w:rsidR="00F547D8">
          <w:rPr>
            <w:webHidden/>
          </w:rPr>
          <w:fldChar w:fldCharType="separate"/>
        </w:r>
        <w:r w:rsidR="00F547D8">
          <w:rPr>
            <w:webHidden/>
          </w:rPr>
          <w:t>9</w:t>
        </w:r>
        <w:r w:rsidR="00F547D8">
          <w:rPr>
            <w:webHidden/>
          </w:rPr>
          <w:fldChar w:fldCharType="end"/>
        </w:r>
      </w:hyperlink>
    </w:p>
    <w:p w14:paraId="28EDCFA2" w14:textId="77777777" w:rsidR="00F547D8" w:rsidRDefault="00393E7F">
      <w:pPr>
        <w:pStyle w:val="TOC2"/>
        <w:rPr>
          <w:rFonts w:asciiTheme="minorHAnsi" w:hAnsiTheme="minorHAnsi"/>
          <w:sz w:val="22"/>
        </w:rPr>
      </w:pPr>
      <w:hyperlink w:anchor="_Toc71643062" w:history="1">
        <w:r w:rsidR="00F547D8" w:rsidRPr="00CC6AF5">
          <w:rPr>
            <w:rStyle w:val="Hyperlink"/>
          </w:rPr>
          <w:t>2.12</w:t>
        </w:r>
        <w:r w:rsidR="00F547D8">
          <w:rPr>
            <w:rFonts w:asciiTheme="minorHAnsi" w:hAnsiTheme="minorHAnsi"/>
            <w:sz w:val="22"/>
          </w:rPr>
          <w:tab/>
        </w:r>
        <w:r w:rsidR="00F547D8" w:rsidRPr="00CC6AF5">
          <w:rPr>
            <w:rStyle w:val="Hyperlink"/>
          </w:rPr>
          <w:t>Drug Product BU Sample Solution Preparation</w:t>
        </w:r>
        <w:r w:rsidR="00F547D8">
          <w:rPr>
            <w:webHidden/>
          </w:rPr>
          <w:tab/>
        </w:r>
        <w:r w:rsidR="00F547D8">
          <w:rPr>
            <w:webHidden/>
          </w:rPr>
          <w:fldChar w:fldCharType="begin"/>
        </w:r>
        <w:r w:rsidR="00F547D8">
          <w:rPr>
            <w:webHidden/>
          </w:rPr>
          <w:instrText xml:space="preserve"> PAGEREF _Toc71643062 \h </w:instrText>
        </w:r>
        <w:r w:rsidR="00F547D8">
          <w:rPr>
            <w:webHidden/>
          </w:rPr>
        </w:r>
        <w:r w:rsidR="00F547D8">
          <w:rPr>
            <w:webHidden/>
          </w:rPr>
          <w:fldChar w:fldCharType="separate"/>
        </w:r>
        <w:r w:rsidR="00F547D8">
          <w:rPr>
            <w:webHidden/>
          </w:rPr>
          <w:t>9</w:t>
        </w:r>
        <w:r w:rsidR="00F547D8">
          <w:rPr>
            <w:webHidden/>
          </w:rPr>
          <w:fldChar w:fldCharType="end"/>
        </w:r>
      </w:hyperlink>
    </w:p>
    <w:p w14:paraId="46434B99" w14:textId="77777777" w:rsidR="00F547D8" w:rsidRDefault="00393E7F">
      <w:pPr>
        <w:pStyle w:val="TOC3"/>
        <w:rPr>
          <w:rFonts w:asciiTheme="minorHAnsi" w:hAnsiTheme="minorHAnsi"/>
          <w:sz w:val="22"/>
        </w:rPr>
      </w:pPr>
      <w:hyperlink w:anchor="_Toc71643063" w:history="1">
        <w:r w:rsidR="00F547D8" w:rsidRPr="00CC6AF5">
          <w:rPr>
            <w:rStyle w:val="Hyperlink"/>
          </w:rPr>
          <w:t>2.12.1</w:t>
        </w:r>
        <w:r w:rsidR="00F547D8">
          <w:rPr>
            <w:rFonts w:asciiTheme="minorHAnsi" w:hAnsiTheme="minorHAnsi"/>
            <w:sz w:val="22"/>
          </w:rPr>
          <w:tab/>
        </w:r>
        <w:r w:rsidR="00F547D8" w:rsidRPr="00CC6AF5">
          <w:rPr>
            <w:rStyle w:val="Hyperlink"/>
          </w:rPr>
          <w:t>Stock Sample Solution Preparation:</w:t>
        </w:r>
        <w:r w:rsidR="00F547D8">
          <w:rPr>
            <w:webHidden/>
          </w:rPr>
          <w:tab/>
        </w:r>
        <w:r w:rsidR="00F547D8">
          <w:rPr>
            <w:webHidden/>
          </w:rPr>
          <w:fldChar w:fldCharType="begin"/>
        </w:r>
        <w:r w:rsidR="00F547D8">
          <w:rPr>
            <w:webHidden/>
          </w:rPr>
          <w:instrText xml:space="preserve"> PAGEREF _Toc71643063 \h </w:instrText>
        </w:r>
        <w:r w:rsidR="00F547D8">
          <w:rPr>
            <w:webHidden/>
          </w:rPr>
        </w:r>
        <w:r w:rsidR="00F547D8">
          <w:rPr>
            <w:webHidden/>
          </w:rPr>
          <w:fldChar w:fldCharType="separate"/>
        </w:r>
        <w:r w:rsidR="00F547D8">
          <w:rPr>
            <w:webHidden/>
          </w:rPr>
          <w:t>9</w:t>
        </w:r>
        <w:r w:rsidR="00F547D8">
          <w:rPr>
            <w:webHidden/>
          </w:rPr>
          <w:fldChar w:fldCharType="end"/>
        </w:r>
      </w:hyperlink>
    </w:p>
    <w:p w14:paraId="1EB80CF1" w14:textId="77777777" w:rsidR="00F547D8" w:rsidRDefault="00393E7F">
      <w:pPr>
        <w:pStyle w:val="TOC3"/>
        <w:rPr>
          <w:rFonts w:asciiTheme="minorHAnsi" w:hAnsiTheme="minorHAnsi"/>
          <w:sz w:val="22"/>
        </w:rPr>
      </w:pPr>
      <w:hyperlink w:anchor="_Toc71643064" w:history="1">
        <w:r w:rsidR="00F547D8" w:rsidRPr="00CC6AF5">
          <w:rPr>
            <w:rStyle w:val="Hyperlink"/>
          </w:rPr>
          <w:t>2.12.2</w:t>
        </w:r>
        <w:r w:rsidR="00F547D8">
          <w:rPr>
            <w:rFonts w:asciiTheme="minorHAnsi" w:hAnsiTheme="minorHAnsi"/>
            <w:sz w:val="22"/>
          </w:rPr>
          <w:tab/>
        </w:r>
        <w:r w:rsidR="00F547D8" w:rsidRPr="00CC6AF5">
          <w:rPr>
            <w:rStyle w:val="Hyperlink"/>
          </w:rPr>
          <w:t>Working Sample Solution Preparation:</w:t>
        </w:r>
        <w:r w:rsidR="00F547D8">
          <w:rPr>
            <w:webHidden/>
          </w:rPr>
          <w:tab/>
        </w:r>
        <w:r w:rsidR="00F547D8">
          <w:rPr>
            <w:webHidden/>
          </w:rPr>
          <w:fldChar w:fldCharType="begin"/>
        </w:r>
        <w:r w:rsidR="00F547D8">
          <w:rPr>
            <w:webHidden/>
          </w:rPr>
          <w:instrText xml:space="preserve"> PAGEREF _Toc71643064 \h </w:instrText>
        </w:r>
        <w:r w:rsidR="00F547D8">
          <w:rPr>
            <w:webHidden/>
          </w:rPr>
        </w:r>
        <w:r w:rsidR="00F547D8">
          <w:rPr>
            <w:webHidden/>
          </w:rPr>
          <w:fldChar w:fldCharType="separate"/>
        </w:r>
        <w:r w:rsidR="00F547D8">
          <w:rPr>
            <w:webHidden/>
          </w:rPr>
          <w:t>10</w:t>
        </w:r>
        <w:r w:rsidR="00F547D8">
          <w:rPr>
            <w:webHidden/>
          </w:rPr>
          <w:fldChar w:fldCharType="end"/>
        </w:r>
      </w:hyperlink>
    </w:p>
    <w:p w14:paraId="15D543A8" w14:textId="77777777" w:rsidR="00F547D8" w:rsidRDefault="00393E7F">
      <w:pPr>
        <w:pStyle w:val="TOC2"/>
        <w:rPr>
          <w:rFonts w:asciiTheme="minorHAnsi" w:hAnsiTheme="minorHAnsi"/>
          <w:sz w:val="22"/>
        </w:rPr>
      </w:pPr>
      <w:hyperlink w:anchor="_Toc71643065" w:history="1">
        <w:r w:rsidR="00F547D8" w:rsidRPr="00CC6AF5">
          <w:rPr>
            <w:rStyle w:val="Hyperlink"/>
          </w:rPr>
          <w:t>2.13</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_Toc71643065 \h </w:instrText>
        </w:r>
        <w:r w:rsidR="00F547D8">
          <w:rPr>
            <w:webHidden/>
          </w:rPr>
        </w:r>
        <w:r w:rsidR="00F547D8">
          <w:rPr>
            <w:webHidden/>
          </w:rPr>
          <w:fldChar w:fldCharType="separate"/>
        </w:r>
        <w:r w:rsidR="00F547D8">
          <w:rPr>
            <w:webHidden/>
          </w:rPr>
          <w:t>10</w:t>
        </w:r>
        <w:r w:rsidR="00F547D8">
          <w:rPr>
            <w:webHidden/>
          </w:rPr>
          <w:fldChar w:fldCharType="end"/>
        </w:r>
      </w:hyperlink>
    </w:p>
    <w:p w14:paraId="31915029" w14:textId="77777777" w:rsidR="00F547D8" w:rsidRDefault="00393E7F">
      <w:pPr>
        <w:pStyle w:val="TOC2"/>
        <w:rPr>
          <w:rFonts w:asciiTheme="minorHAnsi" w:hAnsiTheme="minorHAnsi"/>
          <w:sz w:val="22"/>
        </w:rPr>
      </w:pPr>
      <w:hyperlink w:anchor="_Toc71643066" w:history="1">
        <w:r w:rsidR="00F547D8" w:rsidRPr="00CC6AF5">
          <w:rPr>
            <w:rStyle w:val="Hyperlink"/>
          </w:rPr>
          <w:t>2.14</w:t>
        </w:r>
        <w:r w:rsidR="00F547D8">
          <w:rPr>
            <w:rFonts w:asciiTheme="minorHAnsi" w:hAnsiTheme="minorHAnsi"/>
            <w:sz w:val="22"/>
          </w:rPr>
          <w:tab/>
        </w:r>
        <w:r w:rsidR="00F547D8" w:rsidRPr="00CC6AF5">
          <w:rPr>
            <w:rStyle w:val="Hyperlink"/>
          </w:rPr>
          <w:t>System Suitability Requirements</w:t>
        </w:r>
        <w:r w:rsidR="00F547D8">
          <w:rPr>
            <w:webHidden/>
          </w:rPr>
          <w:tab/>
        </w:r>
        <w:r w:rsidR="00F547D8">
          <w:rPr>
            <w:webHidden/>
          </w:rPr>
          <w:fldChar w:fldCharType="begin"/>
        </w:r>
        <w:r w:rsidR="00F547D8">
          <w:rPr>
            <w:webHidden/>
          </w:rPr>
          <w:instrText xml:space="preserve"> PAGEREF _Toc71643066 \h </w:instrText>
        </w:r>
        <w:r w:rsidR="00F547D8">
          <w:rPr>
            <w:webHidden/>
          </w:rPr>
        </w:r>
        <w:r w:rsidR="00F547D8">
          <w:rPr>
            <w:webHidden/>
          </w:rPr>
          <w:fldChar w:fldCharType="separate"/>
        </w:r>
        <w:r w:rsidR="00F547D8">
          <w:rPr>
            <w:webHidden/>
          </w:rPr>
          <w:t>10</w:t>
        </w:r>
        <w:r w:rsidR="00F547D8">
          <w:rPr>
            <w:webHidden/>
          </w:rPr>
          <w:fldChar w:fldCharType="end"/>
        </w:r>
      </w:hyperlink>
    </w:p>
    <w:p w14:paraId="2EBCFD5A" w14:textId="77777777" w:rsidR="00F547D8" w:rsidRDefault="00393E7F">
      <w:pPr>
        <w:pStyle w:val="TOC2"/>
        <w:rPr>
          <w:rFonts w:asciiTheme="minorHAnsi" w:hAnsiTheme="minorHAnsi"/>
          <w:sz w:val="22"/>
        </w:rPr>
      </w:pPr>
      <w:hyperlink w:anchor="_Toc71643067" w:history="1">
        <w:r w:rsidR="00F547D8" w:rsidRPr="00CC6AF5">
          <w:rPr>
            <w:rStyle w:val="Hyperlink"/>
          </w:rPr>
          <w:t>2.15</w:t>
        </w:r>
        <w:r w:rsidR="00F547D8">
          <w:rPr>
            <w:rFonts w:asciiTheme="minorHAnsi" w:hAnsiTheme="minorHAnsi"/>
            <w:sz w:val="22"/>
          </w:rPr>
          <w:tab/>
        </w:r>
        <w:r w:rsidR="00F547D8" w:rsidRPr="00CC6AF5">
          <w:rPr>
            <w:rStyle w:val="Hyperlink"/>
          </w:rPr>
          <w:t>Calculations</w:t>
        </w:r>
        <w:r w:rsidR="00F547D8">
          <w:rPr>
            <w:webHidden/>
          </w:rPr>
          <w:tab/>
        </w:r>
        <w:r w:rsidR="00F547D8">
          <w:rPr>
            <w:webHidden/>
          </w:rPr>
          <w:fldChar w:fldCharType="begin"/>
        </w:r>
        <w:r w:rsidR="00F547D8">
          <w:rPr>
            <w:webHidden/>
          </w:rPr>
          <w:instrText xml:space="preserve"> PAGEREF _Toc71643067 \h </w:instrText>
        </w:r>
        <w:r w:rsidR="00F547D8">
          <w:rPr>
            <w:webHidden/>
          </w:rPr>
        </w:r>
        <w:r w:rsidR="00F547D8">
          <w:rPr>
            <w:webHidden/>
          </w:rPr>
          <w:fldChar w:fldCharType="separate"/>
        </w:r>
        <w:r w:rsidR="00F547D8">
          <w:rPr>
            <w:webHidden/>
          </w:rPr>
          <w:t>11</w:t>
        </w:r>
        <w:r w:rsidR="00F547D8">
          <w:rPr>
            <w:webHidden/>
          </w:rPr>
          <w:fldChar w:fldCharType="end"/>
        </w:r>
      </w:hyperlink>
    </w:p>
    <w:p w14:paraId="235031F9" w14:textId="77777777" w:rsidR="00F547D8" w:rsidRDefault="00393E7F">
      <w:pPr>
        <w:pStyle w:val="TOC1"/>
        <w:rPr>
          <w:rFonts w:asciiTheme="minorHAnsi" w:hAnsiTheme="minorHAnsi"/>
          <w:b w:val="0"/>
          <w:caps w:val="0"/>
        </w:rPr>
      </w:pPr>
      <w:hyperlink w:anchor="_Toc71643068" w:history="1">
        <w:r w:rsidR="00F547D8" w:rsidRPr="00CC6AF5">
          <w:rPr>
            <w:rStyle w:val="Hyperlink"/>
          </w:rPr>
          <w:t>3</w:t>
        </w:r>
        <w:r w:rsidR="00F547D8">
          <w:rPr>
            <w:rFonts w:asciiTheme="minorHAnsi" w:hAnsiTheme="minorHAnsi"/>
            <w:b w:val="0"/>
            <w:caps w:val="0"/>
          </w:rPr>
          <w:tab/>
        </w:r>
        <w:r w:rsidR="00F547D8" w:rsidRPr="00CC6AF5">
          <w:rPr>
            <w:rStyle w:val="Hyperlink"/>
          </w:rPr>
          <w:t>System Suitability</w:t>
        </w:r>
        <w:r w:rsidR="00F547D8">
          <w:rPr>
            <w:webHidden/>
          </w:rPr>
          <w:tab/>
        </w:r>
        <w:r w:rsidR="00F547D8">
          <w:rPr>
            <w:webHidden/>
          </w:rPr>
          <w:fldChar w:fldCharType="begin"/>
        </w:r>
        <w:r w:rsidR="00F547D8">
          <w:rPr>
            <w:webHidden/>
          </w:rPr>
          <w:instrText xml:space="preserve"> PAGEREF _Toc71643068 \h </w:instrText>
        </w:r>
        <w:r w:rsidR="00F547D8">
          <w:rPr>
            <w:webHidden/>
          </w:rPr>
        </w:r>
        <w:r w:rsidR="00F547D8">
          <w:rPr>
            <w:webHidden/>
          </w:rPr>
          <w:fldChar w:fldCharType="separate"/>
        </w:r>
        <w:r w:rsidR="00F547D8">
          <w:rPr>
            <w:webHidden/>
          </w:rPr>
          <w:t>12</w:t>
        </w:r>
        <w:r w:rsidR="00F547D8">
          <w:rPr>
            <w:webHidden/>
          </w:rPr>
          <w:fldChar w:fldCharType="end"/>
        </w:r>
      </w:hyperlink>
    </w:p>
    <w:p w14:paraId="5699F3D9" w14:textId="77777777" w:rsidR="00F547D8" w:rsidRDefault="00393E7F">
      <w:pPr>
        <w:pStyle w:val="TOC1"/>
        <w:rPr>
          <w:rFonts w:asciiTheme="minorHAnsi" w:hAnsiTheme="minorHAnsi"/>
          <w:b w:val="0"/>
          <w:caps w:val="0"/>
        </w:rPr>
      </w:pPr>
      <w:hyperlink w:anchor="_Toc71643069" w:history="1">
        <w:r w:rsidR="00F547D8" w:rsidRPr="00CC6AF5">
          <w:rPr>
            <w:rStyle w:val="Hyperlink"/>
          </w:rPr>
          <w:t>4</w:t>
        </w:r>
        <w:r w:rsidR="00F547D8">
          <w:rPr>
            <w:rFonts w:asciiTheme="minorHAnsi" w:hAnsiTheme="minorHAnsi"/>
            <w:b w:val="0"/>
            <w:caps w:val="0"/>
          </w:rPr>
          <w:tab/>
        </w:r>
        <w:r w:rsidR="00F547D8" w:rsidRPr="00CC6AF5">
          <w:rPr>
            <w:rStyle w:val="Hyperlink"/>
          </w:rPr>
          <w:t>Specificity (Interference)</w:t>
        </w:r>
        <w:r w:rsidR="00F547D8">
          <w:rPr>
            <w:webHidden/>
          </w:rPr>
          <w:tab/>
        </w:r>
        <w:r w:rsidR="00F547D8">
          <w:rPr>
            <w:webHidden/>
          </w:rPr>
          <w:fldChar w:fldCharType="begin"/>
        </w:r>
        <w:r w:rsidR="00F547D8">
          <w:rPr>
            <w:webHidden/>
          </w:rPr>
          <w:instrText xml:space="preserve"> PAGEREF _Toc71643069 \h </w:instrText>
        </w:r>
        <w:r w:rsidR="00F547D8">
          <w:rPr>
            <w:webHidden/>
          </w:rPr>
        </w:r>
        <w:r w:rsidR="00F547D8">
          <w:rPr>
            <w:webHidden/>
          </w:rPr>
          <w:fldChar w:fldCharType="separate"/>
        </w:r>
        <w:r w:rsidR="00F547D8">
          <w:rPr>
            <w:webHidden/>
          </w:rPr>
          <w:t>12</w:t>
        </w:r>
        <w:r w:rsidR="00F547D8">
          <w:rPr>
            <w:webHidden/>
          </w:rPr>
          <w:fldChar w:fldCharType="end"/>
        </w:r>
      </w:hyperlink>
    </w:p>
    <w:p w14:paraId="6B2CB63A" w14:textId="77777777" w:rsidR="00F547D8" w:rsidRDefault="00393E7F">
      <w:pPr>
        <w:pStyle w:val="TOC2"/>
        <w:rPr>
          <w:rFonts w:asciiTheme="minorHAnsi" w:hAnsiTheme="minorHAnsi"/>
          <w:sz w:val="22"/>
        </w:rPr>
      </w:pPr>
      <w:hyperlink w:anchor="_Toc71643070" w:history="1">
        <w:r w:rsidR="00F547D8" w:rsidRPr="00CC6AF5">
          <w:rPr>
            <w:rStyle w:val="Hyperlink"/>
          </w:rPr>
          <w:t>4.1</w:t>
        </w:r>
        <w:r w:rsidR="00F547D8">
          <w:rPr>
            <w:rFonts w:asciiTheme="minorHAnsi" w:hAnsiTheme="minorHAnsi"/>
            <w:sz w:val="22"/>
          </w:rPr>
          <w:tab/>
        </w:r>
        <w:r w:rsidR="00F547D8" w:rsidRPr="00CC6AF5">
          <w:rPr>
            <w:rStyle w:val="Hyperlink"/>
          </w:rPr>
          <w:t>Diluent Interference Solution Preparation</w:t>
        </w:r>
        <w:r w:rsidR="00F547D8">
          <w:rPr>
            <w:webHidden/>
          </w:rPr>
          <w:tab/>
        </w:r>
        <w:r w:rsidR="00F547D8">
          <w:rPr>
            <w:webHidden/>
          </w:rPr>
          <w:fldChar w:fldCharType="begin"/>
        </w:r>
        <w:r w:rsidR="00F547D8">
          <w:rPr>
            <w:webHidden/>
          </w:rPr>
          <w:instrText xml:space="preserve"> PAGEREF _Toc71643070 \h </w:instrText>
        </w:r>
        <w:r w:rsidR="00F547D8">
          <w:rPr>
            <w:webHidden/>
          </w:rPr>
        </w:r>
        <w:r w:rsidR="00F547D8">
          <w:rPr>
            <w:webHidden/>
          </w:rPr>
          <w:fldChar w:fldCharType="separate"/>
        </w:r>
        <w:r w:rsidR="00F547D8">
          <w:rPr>
            <w:webHidden/>
          </w:rPr>
          <w:t>12</w:t>
        </w:r>
        <w:r w:rsidR="00F547D8">
          <w:rPr>
            <w:webHidden/>
          </w:rPr>
          <w:fldChar w:fldCharType="end"/>
        </w:r>
      </w:hyperlink>
    </w:p>
    <w:p w14:paraId="2D57CC94" w14:textId="77777777" w:rsidR="00F547D8" w:rsidRDefault="00393E7F">
      <w:pPr>
        <w:pStyle w:val="TOC2"/>
        <w:rPr>
          <w:rFonts w:asciiTheme="minorHAnsi" w:hAnsiTheme="minorHAnsi"/>
          <w:sz w:val="22"/>
        </w:rPr>
      </w:pPr>
      <w:hyperlink w:anchor="_Toc71643071" w:history="1">
        <w:r w:rsidR="00F547D8" w:rsidRPr="00CC6AF5">
          <w:rPr>
            <w:rStyle w:val="Hyperlink"/>
          </w:rPr>
          <w:t>4.2</w:t>
        </w:r>
        <w:r w:rsidR="00F547D8">
          <w:rPr>
            <w:rFonts w:asciiTheme="minorHAnsi" w:hAnsiTheme="minorHAnsi"/>
            <w:sz w:val="22"/>
          </w:rPr>
          <w:tab/>
        </w:r>
        <w:r w:rsidR="00F547D8" w:rsidRPr="00CC6AF5">
          <w:rPr>
            <w:rStyle w:val="Hyperlink"/>
          </w:rPr>
          <w:t>Placebo Interference Solution Preparation</w:t>
        </w:r>
        <w:r w:rsidR="00F547D8">
          <w:rPr>
            <w:webHidden/>
          </w:rPr>
          <w:tab/>
        </w:r>
        <w:r w:rsidR="00F547D8">
          <w:rPr>
            <w:webHidden/>
          </w:rPr>
          <w:fldChar w:fldCharType="begin"/>
        </w:r>
        <w:r w:rsidR="00F547D8">
          <w:rPr>
            <w:webHidden/>
          </w:rPr>
          <w:instrText xml:space="preserve"> PAGEREF _Toc71643071 \h </w:instrText>
        </w:r>
        <w:r w:rsidR="00F547D8">
          <w:rPr>
            <w:webHidden/>
          </w:rPr>
        </w:r>
        <w:r w:rsidR="00F547D8">
          <w:rPr>
            <w:webHidden/>
          </w:rPr>
          <w:fldChar w:fldCharType="separate"/>
        </w:r>
        <w:r w:rsidR="00F547D8">
          <w:rPr>
            <w:webHidden/>
          </w:rPr>
          <w:t>13</w:t>
        </w:r>
        <w:r w:rsidR="00F547D8">
          <w:rPr>
            <w:webHidden/>
          </w:rPr>
          <w:fldChar w:fldCharType="end"/>
        </w:r>
      </w:hyperlink>
    </w:p>
    <w:p w14:paraId="1C5006D6" w14:textId="77777777" w:rsidR="00F547D8" w:rsidRDefault="00393E7F">
      <w:pPr>
        <w:pStyle w:val="TOC3"/>
        <w:rPr>
          <w:rFonts w:asciiTheme="minorHAnsi" w:hAnsiTheme="minorHAnsi"/>
          <w:sz w:val="22"/>
        </w:rPr>
      </w:pPr>
      <w:hyperlink w:anchor="_Toc71643072" w:history="1">
        <w:r w:rsidR="00F547D8" w:rsidRPr="00CC6AF5">
          <w:rPr>
            <w:rStyle w:val="Hyperlink"/>
          </w:rPr>
          <w:t>4.2.1</w:t>
        </w:r>
        <w:r w:rsidR="00F547D8">
          <w:rPr>
            <w:rFonts w:asciiTheme="minorHAnsi" w:hAnsiTheme="minorHAnsi"/>
            <w:sz w:val="22"/>
          </w:rPr>
          <w:tab/>
        </w:r>
        <w:r w:rsidR="00F547D8" w:rsidRPr="00CC6AF5">
          <w:rPr>
            <w:rStyle w:val="Hyperlink"/>
          </w:rPr>
          <w:t>Stock Placebo Interference Solution Preparation</w:t>
        </w:r>
        <w:r w:rsidR="00F547D8">
          <w:rPr>
            <w:webHidden/>
          </w:rPr>
          <w:tab/>
        </w:r>
        <w:r w:rsidR="00F547D8">
          <w:rPr>
            <w:webHidden/>
          </w:rPr>
          <w:fldChar w:fldCharType="begin"/>
        </w:r>
        <w:r w:rsidR="00F547D8">
          <w:rPr>
            <w:webHidden/>
          </w:rPr>
          <w:instrText xml:space="preserve"> PAGEREF _Toc71643072 \h </w:instrText>
        </w:r>
        <w:r w:rsidR="00F547D8">
          <w:rPr>
            <w:webHidden/>
          </w:rPr>
        </w:r>
        <w:r w:rsidR="00F547D8">
          <w:rPr>
            <w:webHidden/>
          </w:rPr>
          <w:fldChar w:fldCharType="separate"/>
        </w:r>
        <w:r w:rsidR="00F547D8">
          <w:rPr>
            <w:webHidden/>
          </w:rPr>
          <w:t>13</w:t>
        </w:r>
        <w:r w:rsidR="00F547D8">
          <w:rPr>
            <w:webHidden/>
          </w:rPr>
          <w:fldChar w:fldCharType="end"/>
        </w:r>
      </w:hyperlink>
    </w:p>
    <w:p w14:paraId="4522F4A4" w14:textId="77777777" w:rsidR="00F547D8" w:rsidRDefault="00393E7F">
      <w:pPr>
        <w:pStyle w:val="TOC3"/>
        <w:rPr>
          <w:rFonts w:asciiTheme="minorHAnsi" w:hAnsiTheme="minorHAnsi"/>
          <w:sz w:val="22"/>
        </w:rPr>
      </w:pPr>
      <w:hyperlink w:anchor="_Toc71643073" w:history="1">
        <w:r w:rsidR="00F547D8" w:rsidRPr="00CC6AF5">
          <w:rPr>
            <w:rStyle w:val="Hyperlink"/>
          </w:rPr>
          <w:t>4.2.2</w:t>
        </w:r>
        <w:r w:rsidR="00F547D8">
          <w:rPr>
            <w:rFonts w:asciiTheme="minorHAnsi" w:hAnsiTheme="minorHAnsi"/>
            <w:sz w:val="22"/>
          </w:rPr>
          <w:tab/>
        </w:r>
        <w:r w:rsidR="00F547D8" w:rsidRPr="00CC6AF5">
          <w:rPr>
            <w:rStyle w:val="Hyperlink"/>
          </w:rPr>
          <w:t>Placebo Interference Solution Preparation</w:t>
        </w:r>
        <w:r w:rsidR="00F547D8">
          <w:rPr>
            <w:webHidden/>
          </w:rPr>
          <w:tab/>
        </w:r>
        <w:r w:rsidR="00F547D8">
          <w:rPr>
            <w:webHidden/>
          </w:rPr>
          <w:fldChar w:fldCharType="begin"/>
        </w:r>
        <w:r w:rsidR="00F547D8">
          <w:rPr>
            <w:webHidden/>
          </w:rPr>
          <w:instrText xml:space="preserve"> PAGEREF _Toc71643073 \h </w:instrText>
        </w:r>
        <w:r w:rsidR="00F547D8">
          <w:rPr>
            <w:webHidden/>
          </w:rPr>
        </w:r>
        <w:r w:rsidR="00F547D8">
          <w:rPr>
            <w:webHidden/>
          </w:rPr>
          <w:fldChar w:fldCharType="separate"/>
        </w:r>
        <w:r w:rsidR="00F547D8">
          <w:rPr>
            <w:webHidden/>
          </w:rPr>
          <w:t>13</w:t>
        </w:r>
        <w:r w:rsidR="00F547D8">
          <w:rPr>
            <w:webHidden/>
          </w:rPr>
          <w:fldChar w:fldCharType="end"/>
        </w:r>
      </w:hyperlink>
    </w:p>
    <w:p w14:paraId="69101A8E" w14:textId="77777777" w:rsidR="00F547D8" w:rsidRDefault="00393E7F">
      <w:pPr>
        <w:pStyle w:val="TOC2"/>
        <w:rPr>
          <w:rFonts w:asciiTheme="minorHAnsi" w:hAnsiTheme="minorHAnsi"/>
          <w:sz w:val="22"/>
        </w:rPr>
      </w:pPr>
      <w:hyperlink w:anchor="_Toc71643074" w:history="1">
        <w:r w:rsidR="00F547D8" w:rsidRPr="00CC6AF5">
          <w:rPr>
            <w:rStyle w:val="Hyperlink"/>
          </w:rPr>
          <w:t>4.3</w:t>
        </w:r>
        <w:r w:rsidR="00F547D8">
          <w:rPr>
            <w:rFonts w:asciiTheme="minorHAnsi" w:hAnsiTheme="minorHAnsi"/>
            <w:sz w:val="22"/>
          </w:rPr>
          <w:tab/>
        </w:r>
        <w:r w:rsidR="00F547D8" w:rsidRPr="00CC6AF5">
          <w:rPr>
            <w:rStyle w:val="Hyperlink"/>
          </w:rPr>
          <w:t>Sample Interference Solution Preparation</w:t>
        </w:r>
        <w:r w:rsidR="00F547D8">
          <w:rPr>
            <w:webHidden/>
          </w:rPr>
          <w:tab/>
        </w:r>
        <w:r w:rsidR="00F547D8">
          <w:rPr>
            <w:webHidden/>
          </w:rPr>
          <w:fldChar w:fldCharType="begin"/>
        </w:r>
        <w:r w:rsidR="00F547D8">
          <w:rPr>
            <w:webHidden/>
          </w:rPr>
          <w:instrText xml:space="preserve"> PAGEREF _Toc71643074 \h </w:instrText>
        </w:r>
        <w:r w:rsidR="00F547D8">
          <w:rPr>
            <w:webHidden/>
          </w:rPr>
        </w:r>
        <w:r w:rsidR="00F547D8">
          <w:rPr>
            <w:webHidden/>
          </w:rPr>
          <w:fldChar w:fldCharType="separate"/>
        </w:r>
        <w:r w:rsidR="00F547D8">
          <w:rPr>
            <w:webHidden/>
          </w:rPr>
          <w:t>13</w:t>
        </w:r>
        <w:r w:rsidR="00F547D8">
          <w:rPr>
            <w:webHidden/>
          </w:rPr>
          <w:fldChar w:fldCharType="end"/>
        </w:r>
      </w:hyperlink>
    </w:p>
    <w:p w14:paraId="29D7B7C4" w14:textId="77777777" w:rsidR="00F547D8" w:rsidRDefault="00393E7F">
      <w:pPr>
        <w:pStyle w:val="TOC3"/>
        <w:rPr>
          <w:rFonts w:asciiTheme="minorHAnsi" w:hAnsiTheme="minorHAnsi"/>
          <w:sz w:val="22"/>
        </w:rPr>
      </w:pPr>
      <w:hyperlink w:anchor="_Toc71643075" w:history="1">
        <w:r w:rsidR="00F547D8" w:rsidRPr="00CC6AF5">
          <w:rPr>
            <w:rStyle w:val="Hyperlink"/>
          </w:rPr>
          <w:t>4.3.1</w:t>
        </w:r>
        <w:r w:rsidR="00F547D8">
          <w:rPr>
            <w:rFonts w:asciiTheme="minorHAnsi" w:hAnsiTheme="minorHAnsi"/>
            <w:sz w:val="22"/>
          </w:rPr>
          <w:tab/>
        </w:r>
        <w:r w:rsidR="00F547D8" w:rsidRPr="00CC6AF5">
          <w:rPr>
            <w:rStyle w:val="Hyperlink"/>
          </w:rPr>
          <w:t>Drug Substance Interference Solution Preparation</w:t>
        </w:r>
        <w:r w:rsidR="00F547D8">
          <w:rPr>
            <w:webHidden/>
          </w:rPr>
          <w:tab/>
        </w:r>
        <w:r w:rsidR="00F547D8">
          <w:rPr>
            <w:webHidden/>
          </w:rPr>
          <w:fldChar w:fldCharType="begin"/>
        </w:r>
        <w:r w:rsidR="00F547D8">
          <w:rPr>
            <w:webHidden/>
          </w:rPr>
          <w:instrText xml:space="preserve"> PAGEREF _Toc71643075 \h </w:instrText>
        </w:r>
        <w:r w:rsidR="00F547D8">
          <w:rPr>
            <w:webHidden/>
          </w:rPr>
        </w:r>
        <w:r w:rsidR="00F547D8">
          <w:rPr>
            <w:webHidden/>
          </w:rPr>
          <w:fldChar w:fldCharType="separate"/>
        </w:r>
        <w:r w:rsidR="00F547D8">
          <w:rPr>
            <w:webHidden/>
          </w:rPr>
          <w:t>13</w:t>
        </w:r>
        <w:r w:rsidR="00F547D8">
          <w:rPr>
            <w:webHidden/>
          </w:rPr>
          <w:fldChar w:fldCharType="end"/>
        </w:r>
      </w:hyperlink>
    </w:p>
    <w:p w14:paraId="53B1AF8C" w14:textId="77777777" w:rsidR="00F547D8" w:rsidRDefault="00393E7F">
      <w:pPr>
        <w:pStyle w:val="TOC3"/>
        <w:rPr>
          <w:rFonts w:asciiTheme="minorHAnsi" w:hAnsiTheme="minorHAnsi"/>
          <w:sz w:val="22"/>
        </w:rPr>
      </w:pPr>
      <w:hyperlink w:anchor="_Toc71643076" w:history="1">
        <w:r w:rsidR="00F547D8" w:rsidRPr="00CC6AF5">
          <w:rPr>
            <w:rStyle w:val="Hyperlink"/>
          </w:rPr>
          <w:t>4.3.2</w:t>
        </w:r>
        <w:r w:rsidR="00F547D8">
          <w:rPr>
            <w:rFonts w:asciiTheme="minorHAnsi" w:hAnsiTheme="minorHAnsi"/>
            <w:sz w:val="22"/>
          </w:rPr>
          <w:tab/>
        </w:r>
        <w:r w:rsidR="00F547D8" w:rsidRPr="00CC6AF5">
          <w:rPr>
            <w:rStyle w:val="Hyperlink"/>
          </w:rPr>
          <w:t>Drug Product Interference Solution Preparation</w:t>
        </w:r>
        <w:r w:rsidR="00F547D8">
          <w:rPr>
            <w:webHidden/>
          </w:rPr>
          <w:tab/>
        </w:r>
        <w:r w:rsidR="00F547D8">
          <w:rPr>
            <w:webHidden/>
          </w:rPr>
          <w:fldChar w:fldCharType="begin"/>
        </w:r>
        <w:r w:rsidR="00F547D8">
          <w:rPr>
            <w:webHidden/>
          </w:rPr>
          <w:instrText xml:space="preserve"> PAGEREF _Toc71643076 \h </w:instrText>
        </w:r>
        <w:r w:rsidR="00F547D8">
          <w:rPr>
            <w:webHidden/>
          </w:rPr>
        </w:r>
        <w:r w:rsidR="00F547D8">
          <w:rPr>
            <w:webHidden/>
          </w:rPr>
          <w:fldChar w:fldCharType="separate"/>
        </w:r>
        <w:r w:rsidR="00F547D8">
          <w:rPr>
            <w:webHidden/>
          </w:rPr>
          <w:t>13</w:t>
        </w:r>
        <w:r w:rsidR="00F547D8">
          <w:rPr>
            <w:webHidden/>
          </w:rPr>
          <w:fldChar w:fldCharType="end"/>
        </w:r>
      </w:hyperlink>
    </w:p>
    <w:p w14:paraId="62A8636D" w14:textId="77777777" w:rsidR="00F547D8" w:rsidRDefault="00393E7F">
      <w:pPr>
        <w:pStyle w:val="TOC2"/>
        <w:rPr>
          <w:rFonts w:asciiTheme="minorHAnsi" w:hAnsiTheme="minorHAnsi"/>
          <w:sz w:val="22"/>
        </w:rPr>
      </w:pPr>
      <w:hyperlink w:anchor="_Toc71643077" w:history="1">
        <w:r w:rsidR="00F547D8" w:rsidRPr="00CC6AF5">
          <w:rPr>
            <w:rStyle w:val="Hyperlink"/>
          </w:rPr>
          <w:t>4.4</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_Toc71643077 \h </w:instrText>
        </w:r>
        <w:r w:rsidR="00F547D8">
          <w:rPr>
            <w:webHidden/>
          </w:rPr>
        </w:r>
        <w:r w:rsidR="00F547D8">
          <w:rPr>
            <w:webHidden/>
          </w:rPr>
          <w:fldChar w:fldCharType="separate"/>
        </w:r>
        <w:r w:rsidR="00F547D8">
          <w:rPr>
            <w:webHidden/>
          </w:rPr>
          <w:t>13</w:t>
        </w:r>
        <w:r w:rsidR="00F547D8">
          <w:rPr>
            <w:webHidden/>
          </w:rPr>
          <w:fldChar w:fldCharType="end"/>
        </w:r>
      </w:hyperlink>
    </w:p>
    <w:p w14:paraId="70FB3711" w14:textId="77777777" w:rsidR="00F547D8" w:rsidRDefault="00393E7F">
      <w:pPr>
        <w:pStyle w:val="TOC2"/>
        <w:rPr>
          <w:rFonts w:asciiTheme="minorHAnsi" w:hAnsiTheme="minorHAnsi"/>
          <w:sz w:val="22"/>
        </w:rPr>
      </w:pPr>
      <w:hyperlink w:anchor="_Toc71643078" w:history="1">
        <w:r w:rsidR="00F547D8" w:rsidRPr="00CC6AF5">
          <w:rPr>
            <w:rStyle w:val="Hyperlink"/>
          </w:rPr>
          <w:t>4.5</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_Toc71643078 \h </w:instrText>
        </w:r>
        <w:r w:rsidR="00F547D8">
          <w:rPr>
            <w:webHidden/>
          </w:rPr>
        </w:r>
        <w:r w:rsidR="00F547D8">
          <w:rPr>
            <w:webHidden/>
          </w:rPr>
          <w:fldChar w:fldCharType="separate"/>
        </w:r>
        <w:r w:rsidR="00F547D8">
          <w:rPr>
            <w:webHidden/>
          </w:rPr>
          <w:t>13</w:t>
        </w:r>
        <w:r w:rsidR="00F547D8">
          <w:rPr>
            <w:webHidden/>
          </w:rPr>
          <w:fldChar w:fldCharType="end"/>
        </w:r>
      </w:hyperlink>
    </w:p>
    <w:p w14:paraId="707C8BA5" w14:textId="77777777" w:rsidR="00F547D8" w:rsidRDefault="00393E7F">
      <w:pPr>
        <w:pStyle w:val="TOC2"/>
        <w:rPr>
          <w:rFonts w:asciiTheme="minorHAnsi" w:hAnsiTheme="minorHAnsi"/>
          <w:sz w:val="22"/>
        </w:rPr>
      </w:pPr>
      <w:hyperlink w:anchor="_Toc71643079" w:history="1">
        <w:r w:rsidR="00F547D8" w:rsidRPr="00CC6AF5">
          <w:rPr>
            <w:rStyle w:val="Hyperlink"/>
          </w:rPr>
          <w:t>4.6</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_Toc71643079 \h </w:instrText>
        </w:r>
        <w:r w:rsidR="00F547D8">
          <w:rPr>
            <w:webHidden/>
          </w:rPr>
        </w:r>
        <w:r w:rsidR="00F547D8">
          <w:rPr>
            <w:webHidden/>
          </w:rPr>
          <w:fldChar w:fldCharType="separate"/>
        </w:r>
        <w:r w:rsidR="00F547D8">
          <w:rPr>
            <w:webHidden/>
          </w:rPr>
          <w:t>13</w:t>
        </w:r>
        <w:r w:rsidR="00F547D8">
          <w:rPr>
            <w:webHidden/>
          </w:rPr>
          <w:fldChar w:fldCharType="end"/>
        </w:r>
      </w:hyperlink>
    </w:p>
    <w:p w14:paraId="75063E89" w14:textId="77777777" w:rsidR="00F547D8" w:rsidRDefault="00393E7F">
      <w:pPr>
        <w:pStyle w:val="TOC1"/>
        <w:rPr>
          <w:rFonts w:asciiTheme="minorHAnsi" w:hAnsiTheme="minorHAnsi"/>
          <w:b w:val="0"/>
          <w:caps w:val="0"/>
        </w:rPr>
      </w:pPr>
      <w:hyperlink w:anchor="_Toc71643080" w:history="1">
        <w:r w:rsidR="00F547D8" w:rsidRPr="00CC6AF5">
          <w:rPr>
            <w:rStyle w:val="Hyperlink"/>
          </w:rPr>
          <w:t>5</w:t>
        </w:r>
        <w:r w:rsidR="00F547D8">
          <w:rPr>
            <w:rFonts w:asciiTheme="minorHAnsi" w:hAnsiTheme="minorHAnsi"/>
            <w:b w:val="0"/>
            <w:caps w:val="0"/>
          </w:rPr>
          <w:tab/>
        </w:r>
        <w:r w:rsidR="00F547D8" w:rsidRPr="00CC6AF5">
          <w:rPr>
            <w:rStyle w:val="Hyperlink"/>
          </w:rPr>
          <w:t>Forced Degradation</w:t>
        </w:r>
        <w:r w:rsidR="00F547D8">
          <w:rPr>
            <w:webHidden/>
          </w:rPr>
          <w:tab/>
        </w:r>
        <w:r w:rsidR="00F547D8">
          <w:rPr>
            <w:webHidden/>
          </w:rPr>
          <w:fldChar w:fldCharType="begin"/>
        </w:r>
        <w:r w:rsidR="00F547D8">
          <w:rPr>
            <w:webHidden/>
          </w:rPr>
          <w:instrText xml:space="preserve"> PAGEREF _Toc71643080 \h </w:instrText>
        </w:r>
        <w:r w:rsidR="00F547D8">
          <w:rPr>
            <w:webHidden/>
          </w:rPr>
        </w:r>
        <w:r w:rsidR="00F547D8">
          <w:rPr>
            <w:webHidden/>
          </w:rPr>
          <w:fldChar w:fldCharType="separate"/>
        </w:r>
        <w:r w:rsidR="00F547D8">
          <w:rPr>
            <w:webHidden/>
          </w:rPr>
          <w:t>14</w:t>
        </w:r>
        <w:r w:rsidR="00F547D8">
          <w:rPr>
            <w:webHidden/>
          </w:rPr>
          <w:fldChar w:fldCharType="end"/>
        </w:r>
      </w:hyperlink>
    </w:p>
    <w:p w14:paraId="0B9A08E1" w14:textId="77777777" w:rsidR="00F547D8" w:rsidRDefault="00393E7F">
      <w:pPr>
        <w:pStyle w:val="TOC2"/>
        <w:rPr>
          <w:rFonts w:asciiTheme="minorHAnsi" w:hAnsiTheme="minorHAnsi"/>
          <w:sz w:val="22"/>
        </w:rPr>
      </w:pPr>
      <w:hyperlink w:anchor="_Toc71643081" w:history="1">
        <w:r w:rsidR="00F547D8" w:rsidRPr="00CC6AF5">
          <w:rPr>
            <w:rStyle w:val="Hyperlink"/>
          </w:rPr>
          <w:t>5.1</w:t>
        </w:r>
        <w:r w:rsidR="00F547D8">
          <w:rPr>
            <w:rFonts w:asciiTheme="minorHAnsi" w:hAnsiTheme="minorHAnsi"/>
            <w:sz w:val="22"/>
          </w:rPr>
          <w:tab/>
        </w:r>
        <w:r w:rsidR="00F547D8" w:rsidRPr="00CC6AF5">
          <w:rPr>
            <w:rStyle w:val="Hyperlink"/>
          </w:rPr>
          <w:t>Control Sample Solution Preparation</w:t>
        </w:r>
        <w:r w:rsidR="00F547D8">
          <w:rPr>
            <w:webHidden/>
          </w:rPr>
          <w:tab/>
        </w:r>
        <w:r w:rsidR="00F547D8">
          <w:rPr>
            <w:webHidden/>
          </w:rPr>
          <w:fldChar w:fldCharType="begin"/>
        </w:r>
        <w:r w:rsidR="00F547D8">
          <w:rPr>
            <w:webHidden/>
          </w:rPr>
          <w:instrText xml:space="preserve"> PAGEREF _Toc71643081 \h </w:instrText>
        </w:r>
        <w:r w:rsidR="00F547D8">
          <w:rPr>
            <w:webHidden/>
          </w:rPr>
        </w:r>
        <w:r w:rsidR="00F547D8">
          <w:rPr>
            <w:webHidden/>
          </w:rPr>
          <w:fldChar w:fldCharType="separate"/>
        </w:r>
        <w:r w:rsidR="00F547D8">
          <w:rPr>
            <w:webHidden/>
          </w:rPr>
          <w:t>14</w:t>
        </w:r>
        <w:r w:rsidR="00F547D8">
          <w:rPr>
            <w:webHidden/>
          </w:rPr>
          <w:fldChar w:fldCharType="end"/>
        </w:r>
      </w:hyperlink>
    </w:p>
    <w:p w14:paraId="2F536400" w14:textId="77777777" w:rsidR="00F547D8" w:rsidRDefault="00393E7F">
      <w:pPr>
        <w:pStyle w:val="TOC3"/>
        <w:rPr>
          <w:rFonts w:asciiTheme="minorHAnsi" w:hAnsiTheme="minorHAnsi"/>
          <w:sz w:val="22"/>
        </w:rPr>
      </w:pPr>
      <w:hyperlink w:anchor="_Toc71643082" w:history="1">
        <w:r w:rsidR="00F547D8" w:rsidRPr="00CC6AF5">
          <w:rPr>
            <w:rStyle w:val="Hyperlink"/>
          </w:rPr>
          <w:t>5.1.1</w:t>
        </w:r>
        <w:r w:rsidR="00F547D8">
          <w:rPr>
            <w:rFonts w:asciiTheme="minorHAnsi" w:hAnsiTheme="minorHAnsi"/>
            <w:sz w:val="22"/>
          </w:rPr>
          <w:tab/>
        </w:r>
        <w:r w:rsidR="00F547D8" w:rsidRPr="00CC6AF5">
          <w:rPr>
            <w:rStyle w:val="Hyperlink"/>
          </w:rPr>
          <w:t>Control Placebo Preparation</w:t>
        </w:r>
        <w:r w:rsidR="00F547D8">
          <w:rPr>
            <w:webHidden/>
          </w:rPr>
          <w:tab/>
        </w:r>
        <w:r w:rsidR="00F547D8">
          <w:rPr>
            <w:webHidden/>
          </w:rPr>
          <w:fldChar w:fldCharType="begin"/>
        </w:r>
        <w:r w:rsidR="00F547D8">
          <w:rPr>
            <w:webHidden/>
          </w:rPr>
          <w:instrText xml:space="preserve"> PAGEREF _Toc71643082 \h </w:instrText>
        </w:r>
        <w:r w:rsidR="00F547D8">
          <w:rPr>
            <w:webHidden/>
          </w:rPr>
        </w:r>
        <w:r w:rsidR="00F547D8">
          <w:rPr>
            <w:webHidden/>
          </w:rPr>
          <w:fldChar w:fldCharType="separate"/>
        </w:r>
        <w:r w:rsidR="00F547D8">
          <w:rPr>
            <w:webHidden/>
          </w:rPr>
          <w:t>14</w:t>
        </w:r>
        <w:r w:rsidR="00F547D8">
          <w:rPr>
            <w:webHidden/>
          </w:rPr>
          <w:fldChar w:fldCharType="end"/>
        </w:r>
      </w:hyperlink>
    </w:p>
    <w:p w14:paraId="2D3019AF" w14:textId="77777777" w:rsidR="00F547D8" w:rsidRDefault="00393E7F">
      <w:pPr>
        <w:pStyle w:val="TOC3"/>
        <w:rPr>
          <w:rFonts w:asciiTheme="minorHAnsi" w:hAnsiTheme="minorHAnsi"/>
          <w:sz w:val="22"/>
        </w:rPr>
      </w:pPr>
      <w:hyperlink w:anchor="_Toc71643083" w:history="1">
        <w:r w:rsidR="00F547D8" w:rsidRPr="00CC6AF5">
          <w:rPr>
            <w:rStyle w:val="Hyperlink"/>
          </w:rPr>
          <w:t>5.1.2</w:t>
        </w:r>
        <w:r w:rsidR="00F547D8">
          <w:rPr>
            <w:rFonts w:asciiTheme="minorHAnsi" w:hAnsiTheme="minorHAnsi"/>
            <w:sz w:val="22"/>
          </w:rPr>
          <w:tab/>
        </w:r>
        <w:r w:rsidR="00F547D8" w:rsidRPr="00CC6AF5">
          <w:rPr>
            <w:rStyle w:val="Hyperlink"/>
          </w:rPr>
          <w:t>Control Sample Preparation</w:t>
        </w:r>
        <w:r w:rsidR="00F547D8">
          <w:rPr>
            <w:webHidden/>
          </w:rPr>
          <w:tab/>
        </w:r>
        <w:r w:rsidR="00F547D8">
          <w:rPr>
            <w:webHidden/>
          </w:rPr>
          <w:fldChar w:fldCharType="begin"/>
        </w:r>
        <w:r w:rsidR="00F547D8">
          <w:rPr>
            <w:webHidden/>
          </w:rPr>
          <w:instrText xml:space="preserve"> PAGEREF _Toc71643083 \h </w:instrText>
        </w:r>
        <w:r w:rsidR="00F547D8">
          <w:rPr>
            <w:webHidden/>
          </w:rPr>
        </w:r>
        <w:r w:rsidR="00F547D8">
          <w:rPr>
            <w:webHidden/>
          </w:rPr>
          <w:fldChar w:fldCharType="separate"/>
        </w:r>
        <w:r w:rsidR="00F547D8">
          <w:rPr>
            <w:webHidden/>
          </w:rPr>
          <w:t>14</w:t>
        </w:r>
        <w:r w:rsidR="00F547D8">
          <w:rPr>
            <w:webHidden/>
          </w:rPr>
          <w:fldChar w:fldCharType="end"/>
        </w:r>
      </w:hyperlink>
    </w:p>
    <w:p w14:paraId="29562591" w14:textId="77777777" w:rsidR="00F547D8" w:rsidRDefault="00393E7F">
      <w:pPr>
        <w:pStyle w:val="TOC2"/>
        <w:rPr>
          <w:rFonts w:asciiTheme="minorHAnsi" w:hAnsiTheme="minorHAnsi"/>
          <w:sz w:val="22"/>
        </w:rPr>
      </w:pPr>
      <w:hyperlink w:anchor="_Toc71643084" w:history="1">
        <w:r w:rsidR="00F547D8" w:rsidRPr="00CC6AF5">
          <w:rPr>
            <w:rStyle w:val="Hyperlink"/>
          </w:rPr>
          <w:t>5.2</w:t>
        </w:r>
        <w:r w:rsidR="00F547D8">
          <w:rPr>
            <w:rFonts w:asciiTheme="minorHAnsi" w:hAnsiTheme="minorHAnsi"/>
            <w:sz w:val="22"/>
          </w:rPr>
          <w:tab/>
        </w:r>
        <w:r w:rsidR="00F547D8" w:rsidRPr="00CC6AF5">
          <w:rPr>
            <w:rStyle w:val="Hyperlink"/>
          </w:rPr>
          <w:t>Oxidation by Peroxide (5% Hydrogen Peroxide)</w:t>
        </w:r>
        <w:r w:rsidR="00F547D8">
          <w:rPr>
            <w:webHidden/>
          </w:rPr>
          <w:tab/>
        </w:r>
        <w:r w:rsidR="00F547D8">
          <w:rPr>
            <w:webHidden/>
          </w:rPr>
          <w:fldChar w:fldCharType="begin"/>
        </w:r>
        <w:r w:rsidR="00F547D8">
          <w:rPr>
            <w:webHidden/>
          </w:rPr>
          <w:instrText xml:space="preserve"> PAGEREF _Toc71643084 \h </w:instrText>
        </w:r>
        <w:r w:rsidR="00F547D8">
          <w:rPr>
            <w:webHidden/>
          </w:rPr>
        </w:r>
        <w:r w:rsidR="00F547D8">
          <w:rPr>
            <w:webHidden/>
          </w:rPr>
          <w:fldChar w:fldCharType="separate"/>
        </w:r>
        <w:r w:rsidR="00F547D8">
          <w:rPr>
            <w:webHidden/>
          </w:rPr>
          <w:t>14</w:t>
        </w:r>
        <w:r w:rsidR="00F547D8">
          <w:rPr>
            <w:webHidden/>
          </w:rPr>
          <w:fldChar w:fldCharType="end"/>
        </w:r>
      </w:hyperlink>
    </w:p>
    <w:p w14:paraId="68EC0118" w14:textId="77777777" w:rsidR="00F547D8" w:rsidRDefault="00393E7F">
      <w:pPr>
        <w:pStyle w:val="TOC3"/>
        <w:rPr>
          <w:rFonts w:asciiTheme="minorHAnsi" w:hAnsiTheme="minorHAnsi"/>
          <w:sz w:val="22"/>
        </w:rPr>
      </w:pPr>
      <w:hyperlink w:anchor="_Toc71643085" w:history="1">
        <w:r w:rsidR="00F547D8" w:rsidRPr="00CC6AF5">
          <w:rPr>
            <w:rStyle w:val="Hyperlink"/>
          </w:rPr>
          <w:t>5.2.1</w:t>
        </w:r>
        <w:r w:rsidR="00F547D8">
          <w:rPr>
            <w:rFonts w:asciiTheme="minorHAnsi" w:hAnsiTheme="minorHAnsi"/>
            <w:sz w:val="22"/>
          </w:rPr>
          <w:tab/>
        </w:r>
        <w:r w:rsidR="00F547D8" w:rsidRPr="00CC6AF5">
          <w:rPr>
            <w:rStyle w:val="Hyperlink"/>
          </w:rPr>
          <w:t>Peroxide Oxidation Blank Preparation</w:t>
        </w:r>
        <w:r w:rsidR="00F547D8">
          <w:rPr>
            <w:webHidden/>
          </w:rPr>
          <w:tab/>
        </w:r>
        <w:r w:rsidR="00F547D8">
          <w:rPr>
            <w:webHidden/>
          </w:rPr>
          <w:fldChar w:fldCharType="begin"/>
        </w:r>
        <w:r w:rsidR="00F547D8">
          <w:rPr>
            <w:webHidden/>
          </w:rPr>
          <w:instrText xml:space="preserve"> PAGEREF _Toc71643085 \h </w:instrText>
        </w:r>
        <w:r w:rsidR="00F547D8">
          <w:rPr>
            <w:webHidden/>
          </w:rPr>
        </w:r>
        <w:r w:rsidR="00F547D8">
          <w:rPr>
            <w:webHidden/>
          </w:rPr>
          <w:fldChar w:fldCharType="separate"/>
        </w:r>
        <w:r w:rsidR="00F547D8">
          <w:rPr>
            <w:webHidden/>
          </w:rPr>
          <w:t>14</w:t>
        </w:r>
        <w:r w:rsidR="00F547D8">
          <w:rPr>
            <w:webHidden/>
          </w:rPr>
          <w:fldChar w:fldCharType="end"/>
        </w:r>
      </w:hyperlink>
    </w:p>
    <w:p w14:paraId="40F2D241" w14:textId="77777777" w:rsidR="00F547D8" w:rsidRDefault="00393E7F">
      <w:pPr>
        <w:pStyle w:val="TOC3"/>
        <w:rPr>
          <w:rFonts w:asciiTheme="minorHAnsi" w:hAnsiTheme="minorHAnsi"/>
          <w:sz w:val="22"/>
        </w:rPr>
      </w:pPr>
      <w:hyperlink w:anchor="_Toc71643086" w:history="1">
        <w:r w:rsidR="00F547D8" w:rsidRPr="00CC6AF5">
          <w:rPr>
            <w:rStyle w:val="Hyperlink"/>
          </w:rPr>
          <w:t>5.2.2</w:t>
        </w:r>
        <w:r w:rsidR="00F547D8">
          <w:rPr>
            <w:rFonts w:asciiTheme="minorHAnsi" w:hAnsiTheme="minorHAnsi"/>
            <w:sz w:val="22"/>
          </w:rPr>
          <w:tab/>
        </w:r>
        <w:r w:rsidR="00F547D8" w:rsidRPr="00CC6AF5">
          <w:rPr>
            <w:rStyle w:val="Hyperlink"/>
          </w:rPr>
          <w:t>Peroxide Oxidation Placebo Preparation</w:t>
        </w:r>
        <w:r w:rsidR="00F547D8">
          <w:rPr>
            <w:webHidden/>
          </w:rPr>
          <w:tab/>
        </w:r>
        <w:r w:rsidR="00F547D8">
          <w:rPr>
            <w:webHidden/>
          </w:rPr>
          <w:fldChar w:fldCharType="begin"/>
        </w:r>
        <w:r w:rsidR="00F547D8">
          <w:rPr>
            <w:webHidden/>
          </w:rPr>
          <w:instrText xml:space="preserve"> PAGEREF _Toc71643086 \h </w:instrText>
        </w:r>
        <w:r w:rsidR="00F547D8">
          <w:rPr>
            <w:webHidden/>
          </w:rPr>
        </w:r>
        <w:r w:rsidR="00F547D8">
          <w:rPr>
            <w:webHidden/>
          </w:rPr>
          <w:fldChar w:fldCharType="separate"/>
        </w:r>
        <w:r w:rsidR="00F547D8">
          <w:rPr>
            <w:webHidden/>
          </w:rPr>
          <w:t>14</w:t>
        </w:r>
        <w:r w:rsidR="00F547D8">
          <w:rPr>
            <w:webHidden/>
          </w:rPr>
          <w:fldChar w:fldCharType="end"/>
        </w:r>
      </w:hyperlink>
    </w:p>
    <w:p w14:paraId="3E78EDF7" w14:textId="77777777" w:rsidR="00F547D8" w:rsidRDefault="00393E7F">
      <w:pPr>
        <w:pStyle w:val="TOC3"/>
        <w:rPr>
          <w:rFonts w:asciiTheme="minorHAnsi" w:hAnsiTheme="minorHAnsi"/>
          <w:sz w:val="22"/>
        </w:rPr>
      </w:pPr>
      <w:hyperlink w:anchor="_Toc71643087" w:history="1">
        <w:r w:rsidR="00F547D8" w:rsidRPr="00CC6AF5">
          <w:rPr>
            <w:rStyle w:val="Hyperlink"/>
          </w:rPr>
          <w:t>5.2.3</w:t>
        </w:r>
        <w:r w:rsidR="00F547D8">
          <w:rPr>
            <w:rFonts w:asciiTheme="minorHAnsi" w:hAnsiTheme="minorHAnsi"/>
            <w:sz w:val="22"/>
          </w:rPr>
          <w:tab/>
        </w:r>
        <w:r w:rsidR="00F547D8" w:rsidRPr="00CC6AF5">
          <w:rPr>
            <w:rStyle w:val="Hyperlink"/>
          </w:rPr>
          <w:t>Peroxide Oxidation Sample Preparation</w:t>
        </w:r>
        <w:r w:rsidR="00F547D8">
          <w:rPr>
            <w:webHidden/>
          </w:rPr>
          <w:tab/>
        </w:r>
        <w:r w:rsidR="00F547D8">
          <w:rPr>
            <w:webHidden/>
          </w:rPr>
          <w:fldChar w:fldCharType="begin"/>
        </w:r>
        <w:r w:rsidR="00F547D8">
          <w:rPr>
            <w:webHidden/>
          </w:rPr>
          <w:instrText xml:space="preserve"> PAGEREF _Toc71643087 \h </w:instrText>
        </w:r>
        <w:r w:rsidR="00F547D8">
          <w:rPr>
            <w:webHidden/>
          </w:rPr>
        </w:r>
        <w:r w:rsidR="00F547D8">
          <w:rPr>
            <w:webHidden/>
          </w:rPr>
          <w:fldChar w:fldCharType="separate"/>
        </w:r>
        <w:r w:rsidR="00F547D8">
          <w:rPr>
            <w:webHidden/>
          </w:rPr>
          <w:t>15</w:t>
        </w:r>
        <w:r w:rsidR="00F547D8">
          <w:rPr>
            <w:webHidden/>
          </w:rPr>
          <w:fldChar w:fldCharType="end"/>
        </w:r>
      </w:hyperlink>
    </w:p>
    <w:p w14:paraId="404DFB37" w14:textId="77777777" w:rsidR="00F547D8" w:rsidRDefault="00393E7F">
      <w:pPr>
        <w:pStyle w:val="TOC2"/>
        <w:rPr>
          <w:rFonts w:asciiTheme="minorHAnsi" w:hAnsiTheme="minorHAnsi"/>
          <w:sz w:val="22"/>
        </w:rPr>
      </w:pPr>
      <w:hyperlink w:anchor="_Toc71643088" w:history="1">
        <w:r w:rsidR="00F547D8" w:rsidRPr="00CC6AF5">
          <w:rPr>
            <w:rStyle w:val="Hyperlink"/>
          </w:rPr>
          <w:t>5.3</w:t>
        </w:r>
        <w:r w:rsidR="00F547D8">
          <w:rPr>
            <w:rFonts w:asciiTheme="minorHAnsi" w:hAnsiTheme="minorHAnsi"/>
            <w:sz w:val="22"/>
          </w:rPr>
          <w:tab/>
        </w:r>
        <w:r w:rsidR="00F547D8" w:rsidRPr="00CC6AF5">
          <w:rPr>
            <w:rStyle w:val="Hyperlink"/>
          </w:rPr>
          <w:t>Metal Oxidation (50 mM Ferric Chloride)</w:t>
        </w:r>
        <w:r w:rsidR="00F547D8">
          <w:rPr>
            <w:webHidden/>
          </w:rPr>
          <w:tab/>
        </w:r>
        <w:r w:rsidR="00F547D8">
          <w:rPr>
            <w:webHidden/>
          </w:rPr>
          <w:fldChar w:fldCharType="begin"/>
        </w:r>
        <w:r w:rsidR="00F547D8">
          <w:rPr>
            <w:webHidden/>
          </w:rPr>
          <w:instrText xml:space="preserve"> PAGEREF _Toc71643088 \h </w:instrText>
        </w:r>
        <w:r w:rsidR="00F547D8">
          <w:rPr>
            <w:webHidden/>
          </w:rPr>
        </w:r>
        <w:r w:rsidR="00F547D8">
          <w:rPr>
            <w:webHidden/>
          </w:rPr>
          <w:fldChar w:fldCharType="separate"/>
        </w:r>
        <w:r w:rsidR="00F547D8">
          <w:rPr>
            <w:webHidden/>
          </w:rPr>
          <w:t>15</w:t>
        </w:r>
        <w:r w:rsidR="00F547D8">
          <w:rPr>
            <w:webHidden/>
          </w:rPr>
          <w:fldChar w:fldCharType="end"/>
        </w:r>
      </w:hyperlink>
    </w:p>
    <w:p w14:paraId="0AAB48B2" w14:textId="77777777" w:rsidR="00F547D8" w:rsidRDefault="00393E7F">
      <w:pPr>
        <w:pStyle w:val="TOC3"/>
        <w:rPr>
          <w:rFonts w:asciiTheme="minorHAnsi" w:hAnsiTheme="minorHAnsi"/>
          <w:sz w:val="22"/>
        </w:rPr>
      </w:pPr>
      <w:hyperlink w:anchor="_Toc71643089" w:history="1">
        <w:r w:rsidR="00F547D8" w:rsidRPr="00CC6AF5">
          <w:rPr>
            <w:rStyle w:val="Hyperlink"/>
          </w:rPr>
          <w:t>5.3.1</w:t>
        </w:r>
        <w:r w:rsidR="00F547D8">
          <w:rPr>
            <w:rFonts w:asciiTheme="minorHAnsi" w:hAnsiTheme="minorHAnsi"/>
            <w:sz w:val="22"/>
          </w:rPr>
          <w:tab/>
        </w:r>
        <w:r w:rsidR="00F547D8" w:rsidRPr="00CC6AF5">
          <w:rPr>
            <w:rStyle w:val="Hyperlink"/>
          </w:rPr>
          <w:t>Metal Oxidation Blank Preparation</w:t>
        </w:r>
        <w:r w:rsidR="00F547D8">
          <w:rPr>
            <w:webHidden/>
          </w:rPr>
          <w:tab/>
        </w:r>
        <w:r w:rsidR="00F547D8">
          <w:rPr>
            <w:webHidden/>
          </w:rPr>
          <w:fldChar w:fldCharType="begin"/>
        </w:r>
        <w:r w:rsidR="00F547D8">
          <w:rPr>
            <w:webHidden/>
          </w:rPr>
          <w:instrText xml:space="preserve"> PAGEREF _Toc71643089 \h </w:instrText>
        </w:r>
        <w:r w:rsidR="00F547D8">
          <w:rPr>
            <w:webHidden/>
          </w:rPr>
        </w:r>
        <w:r w:rsidR="00F547D8">
          <w:rPr>
            <w:webHidden/>
          </w:rPr>
          <w:fldChar w:fldCharType="separate"/>
        </w:r>
        <w:r w:rsidR="00F547D8">
          <w:rPr>
            <w:webHidden/>
          </w:rPr>
          <w:t>15</w:t>
        </w:r>
        <w:r w:rsidR="00F547D8">
          <w:rPr>
            <w:webHidden/>
          </w:rPr>
          <w:fldChar w:fldCharType="end"/>
        </w:r>
      </w:hyperlink>
    </w:p>
    <w:p w14:paraId="681094BA" w14:textId="77777777" w:rsidR="00F547D8" w:rsidRDefault="00393E7F">
      <w:pPr>
        <w:pStyle w:val="TOC3"/>
        <w:rPr>
          <w:rFonts w:asciiTheme="minorHAnsi" w:hAnsiTheme="minorHAnsi"/>
          <w:sz w:val="22"/>
        </w:rPr>
      </w:pPr>
      <w:hyperlink w:anchor="_Toc71643090" w:history="1">
        <w:r w:rsidR="00F547D8" w:rsidRPr="00CC6AF5">
          <w:rPr>
            <w:rStyle w:val="Hyperlink"/>
          </w:rPr>
          <w:t>5.3.2</w:t>
        </w:r>
        <w:r w:rsidR="00F547D8">
          <w:rPr>
            <w:rFonts w:asciiTheme="minorHAnsi" w:hAnsiTheme="minorHAnsi"/>
            <w:sz w:val="22"/>
          </w:rPr>
          <w:tab/>
        </w:r>
        <w:r w:rsidR="00F547D8" w:rsidRPr="00CC6AF5">
          <w:rPr>
            <w:rStyle w:val="Hyperlink"/>
          </w:rPr>
          <w:t>Metal Oxidation Placebo Preparation</w:t>
        </w:r>
        <w:r w:rsidR="00F547D8">
          <w:rPr>
            <w:webHidden/>
          </w:rPr>
          <w:tab/>
        </w:r>
        <w:r w:rsidR="00F547D8">
          <w:rPr>
            <w:webHidden/>
          </w:rPr>
          <w:fldChar w:fldCharType="begin"/>
        </w:r>
        <w:r w:rsidR="00F547D8">
          <w:rPr>
            <w:webHidden/>
          </w:rPr>
          <w:instrText xml:space="preserve"> PAGEREF _Toc71643090 \h </w:instrText>
        </w:r>
        <w:r w:rsidR="00F547D8">
          <w:rPr>
            <w:webHidden/>
          </w:rPr>
        </w:r>
        <w:r w:rsidR="00F547D8">
          <w:rPr>
            <w:webHidden/>
          </w:rPr>
          <w:fldChar w:fldCharType="separate"/>
        </w:r>
        <w:r w:rsidR="00F547D8">
          <w:rPr>
            <w:webHidden/>
          </w:rPr>
          <w:t>15</w:t>
        </w:r>
        <w:r w:rsidR="00F547D8">
          <w:rPr>
            <w:webHidden/>
          </w:rPr>
          <w:fldChar w:fldCharType="end"/>
        </w:r>
      </w:hyperlink>
    </w:p>
    <w:p w14:paraId="5F268906" w14:textId="77777777" w:rsidR="00F547D8" w:rsidRDefault="00393E7F">
      <w:pPr>
        <w:pStyle w:val="TOC3"/>
        <w:rPr>
          <w:rFonts w:asciiTheme="minorHAnsi" w:hAnsiTheme="minorHAnsi"/>
          <w:sz w:val="22"/>
        </w:rPr>
      </w:pPr>
      <w:hyperlink w:anchor="_Toc71643091" w:history="1">
        <w:r w:rsidR="00F547D8" w:rsidRPr="00CC6AF5">
          <w:rPr>
            <w:rStyle w:val="Hyperlink"/>
          </w:rPr>
          <w:t>5.3.3</w:t>
        </w:r>
        <w:r w:rsidR="00F547D8">
          <w:rPr>
            <w:rFonts w:asciiTheme="minorHAnsi" w:hAnsiTheme="minorHAnsi"/>
            <w:sz w:val="22"/>
          </w:rPr>
          <w:tab/>
        </w:r>
        <w:r w:rsidR="00F547D8" w:rsidRPr="00CC6AF5">
          <w:rPr>
            <w:rStyle w:val="Hyperlink"/>
          </w:rPr>
          <w:t>Metal Oxidation Sample Preparation</w:t>
        </w:r>
        <w:r w:rsidR="00F547D8">
          <w:rPr>
            <w:webHidden/>
          </w:rPr>
          <w:tab/>
        </w:r>
        <w:r w:rsidR="00F547D8">
          <w:rPr>
            <w:webHidden/>
          </w:rPr>
          <w:fldChar w:fldCharType="begin"/>
        </w:r>
        <w:r w:rsidR="00F547D8">
          <w:rPr>
            <w:webHidden/>
          </w:rPr>
          <w:instrText xml:space="preserve"> PAGEREF _Toc71643091 \h </w:instrText>
        </w:r>
        <w:r w:rsidR="00F547D8">
          <w:rPr>
            <w:webHidden/>
          </w:rPr>
        </w:r>
        <w:r w:rsidR="00F547D8">
          <w:rPr>
            <w:webHidden/>
          </w:rPr>
          <w:fldChar w:fldCharType="separate"/>
        </w:r>
        <w:r w:rsidR="00F547D8">
          <w:rPr>
            <w:webHidden/>
          </w:rPr>
          <w:t>16</w:t>
        </w:r>
        <w:r w:rsidR="00F547D8">
          <w:rPr>
            <w:webHidden/>
          </w:rPr>
          <w:fldChar w:fldCharType="end"/>
        </w:r>
      </w:hyperlink>
    </w:p>
    <w:p w14:paraId="646382C5" w14:textId="77777777" w:rsidR="00F547D8" w:rsidRDefault="00393E7F">
      <w:pPr>
        <w:pStyle w:val="TOC2"/>
        <w:rPr>
          <w:rFonts w:asciiTheme="minorHAnsi" w:hAnsiTheme="minorHAnsi"/>
          <w:sz w:val="22"/>
        </w:rPr>
      </w:pPr>
      <w:hyperlink w:anchor="_Toc71643092" w:history="1">
        <w:r w:rsidR="00F547D8" w:rsidRPr="00CC6AF5">
          <w:rPr>
            <w:rStyle w:val="Hyperlink"/>
          </w:rPr>
          <w:t>5.4</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_Toc71643092 \h </w:instrText>
        </w:r>
        <w:r w:rsidR="00F547D8">
          <w:rPr>
            <w:webHidden/>
          </w:rPr>
        </w:r>
        <w:r w:rsidR="00F547D8">
          <w:rPr>
            <w:webHidden/>
          </w:rPr>
          <w:fldChar w:fldCharType="separate"/>
        </w:r>
        <w:r w:rsidR="00F547D8">
          <w:rPr>
            <w:webHidden/>
          </w:rPr>
          <w:t>16</w:t>
        </w:r>
        <w:r w:rsidR="00F547D8">
          <w:rPr>
            <w:webHidden/>
          </w:rPr>
          <w:fldChar w:fldCharType="end"/>
        </w:r>
      </w:hyperlink>
    </w:p>
    <w:p w14:paraId="589CA65E" w14:textId="77777777" w:rsidR="00F547D8" w:rsidRDefault="00393E7F">
      <w:pPr>
        <w:pStyle w:val="TOC2"/>
        <w:rPr>
          <w:rFonts w:asciiTheme="minorHAnsi" w:hAnsiTheme="minorHAnsi"/>
          <w:sz w:val="22"/>
        </w:rPr>
      </w:pPr>
      <w:hyperlink w:anchor="_Toc71643093" w:history="1">
        <w:r w:rsidR="00F547D8" w:rsidRPr="00CC6AF5">
          <w:rPr>
            <w:rStyle w:val="Hyperlink"/>
          </w:rPr>
          <w:t>5.5</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_Toc71643093 \h </w:instrText>
        </w:r>
        <w:r w:rsidR="00F547D8">
          <w:rPr>
            <w:webHidden/>
          </w:rPr>
        </w:r>
        <w:r w:rsidR="00F547D8">
          <w:rPr>
            <w:webHidden/>
          </w:rPr>
          <w:fldChar w:fldCharType="separate"/>
        </w:r>
        <w:r w:rsidR="00F547D8">
          <w:rPr>
            <w:webHidden/>
          </w:rPr>
          <w:t>16</w:t>
        </w:r>
        <w:r w:rsidR="00F547D8">
          <w:rPr>
            <w:webHidden/>
          </w:rPr>
          <w:fldChar w:fldCharType="end"/>
        </w:r>
      </w:hyperlink>
    </w:p>
    <w:p w14:paraId="0CA74615" w14:textId="77777777" w:rsidR="00F547D8" w:rsidRDefault="00393E7F">
      <w:pPr>
        <w:pStyle w:val="TOC2"/>
        <w:rPr>
          <w:rFonts w:asciiTheme="minorHAnsi" w:hAnsiTheme="minorHAnsi"/>
          <w:sz w:val="22"/>
        </w:rPr>
      </w:pPr>
      <w:hyperlink w:anchor="_Toc71643094" w:history="1">
        <w:r w:rsidR="00F547D8" w:rsidRPr="00CC6AF5">
          <w:rPr>
            <w:rStyle w:val="Hyperlink"/>
          </w:rPr>
          <w:t>5.6</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_Toc71643094 \h </w:instrText>
        </w:r>
        <w:r w:rsidR="00F547D8">
          <w:rPr>
            <w:webHidden/>
          </w:rPr>
        </w:r>
        <w:r w:rsidR="00F547D8">
          <w:rPr>
            <w:webHidden/>
          </w:rPr>
          <w:fldChar w:fldCharType="separate"/>
        </w:r>
        <w:r w:rsidR="00F547D8">
          <w:rPr>
            <w:webHidden/>
          </w:rPr>
          <w:t>16</w:t>
        </w:r>
        <w:r w:rsidR="00F547D8">
          <w:rPr>
            <w:webHidden/>
          </w:rPr>
          <w:fldChar w:fldCharType="end"/>
        </w:r>
      </w:hyperlink>
    </w:p>
    <w:p w14:paraId="0838569E" w14:textId="77777777" w:rsidR="00F547D8" w:rsidRDefault="00393E7F">
      <w:pPr>
        <w:pStyle w:val="TOC1"/>
        <w:rPr>
          <w:rFonts w:asciiTheme="minorHAnsi" w:hAnsiTheme="minorHAnsi"/>
          <w:b w:val="0"/>
          <w:caps w:val="0"/>
        </w:rPr>
      </w:pPr>
      <w:hyperlink w:anchor="_Toc71643095" w:history="1">
        <w:r w:rsidR="00F547D8" w:rsidRPr="00CC6AF5">
          <w:rPr>
            <w:rStyle w:val="Hyperlink"/>
          </w:rPr>
          <w:t>6</w:t>
        </w:r>
        <w:r w:rsidR="00F547D8">
          <w:rPr>
            <w:rFonts w:asciiTheme="minorHAnsi" w:hAnsiTheme="minorHAnsi"/>
            <w:b w:val="0"/>
            <w:caps w:val="0"/>
          </w:rPr>
          <w:tab/>
        </w:r>
        <w:r w:rsidR="00F547D8" w:rsidRPr="00CC6AF5">
          <w:rPr>
            <w:rStyle w:val="Hyperlink"/>
          </w:rPr>
          <w:t>Quantitation Limit</w:t>
        </w:r>
        <w:r w:rsidR="00F547D8">
          <w:rPr>
            <w:webHidden/>
          </w:rPr>
          <w:tab/>
        </w:r>
        <w:r w:rsidR="00F547D8">
          <w:rPr>
            <w:webHidden/>
          </w:rPr>
          <w:fldChar w:fldCharType="begin"/>
        </w:r>
        <w:r w:rsidR="00F547D8">
          <w:rPr>
            <w:webHidden/>
          </w:rPr>
          <w:instrText xml:space="preserve"> PAGEREF _Toc71643095 \h </w:instrText>
        </w:r>
        <w:r w:rsidR="00F547D8">
          <w:rPr>
            <w:webHidden/>
          </w:rPr>
        </w:r>
        <w:r w:rsidR="00F547D8">
          <w:rPr>
            <w:webHidden/>
          </w:rPr>
          <w:fldChar w:fldCharType="separate"/>
        </w:r>
        <w:r w:rsidR="00F547D8">
          <w:rPr>
            <w:webHidden/>
          </w:rPr>
          <w:t>16</w:t>
        </w:r>
        <w:r w:rsidR="00F547D8">
          <w:rPr>
            <w:webHidden/>
          </w:rPr>
          <w:fldChar w:fldCharType="end"/>
        </w:r>
      </w:hyperlink>
    </w:p>
    <w:p w14:paraId="745FADB5" w14:textId="77777777" w:rsidR="00F547D8" w:rsidRDefault="00393E7F">
      <w:pPr>
        <w:pStyle w:val="TOC2"/>
        <w:rPr>
          <w:rFonts w:asciiTheme="minorHAnsi" w:hAnsiTheme="minorHAnsi"/>
          <w:sz w:val="22"/>
        </w:rPr>
      </w:pPr>
      <w:hyperlink w:anchor="_Toc71643096" w:history="1">
        <w:r w:rsidR="00F547D8" w:rsidRPr="00CC6AF5">
          <w:rPr>
            <w:rStyle w:val="Hyperlink"/>
          </w:rPr>
          <w:t>6.1</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_Toc71643096 \h </w:instrText>
        </w:r>
        <w:r w:rsidR="00F547D8">
          <w:rPr>
            <w:webHidden/>
          </w:rPr>
        </w:r>
        <w:r w:rsidR="00F547D8">
          <w:rPr>
            <w:webHidden/>
          </w:rPr>
          <w:fldChar w:fldCharType="separate"/>
        </w:r>
        <w:r w:rsidR="00F547D8">
          <w:rPr>
            <w:webHidden/>
          </w:rPr>
          <w:t>17</w:t>
        </w:r>
        <w:r w:rsidR="00F547D8">
          <w:rPr>
            <w:webHidden/>
          </w:rPr>
          <w:fldChar w:fldCharType="end"/>
        </w:r>
      </w:hyperlink>
    </w:p>
    <w:p w14:paraId="1597EF71" w14:textId="77777777" w:rsidR="00F547D8" w:rsidRDefault="00393E7F">
      <w:pPr>
        <w:pStyle w:val="TOC2"/>
        <w:rPr>
          <w:rFonts w:asciiTheme="minorHAnsi" w:hAnsiTheme="minorHAnsi"/>
          <w:sz w:val="22"/>
        </w:rPr>
      </w:pPr>
      <w:hyperlink w:anchor="_Toc71643097" w:history="1">
        <w:r w:rsidR="00F547D8" w:rsidRPr="00CC6AF5">
          <w:rPr>
            <w:rStyle w:val="Hyperlink"/>
          </w:rPr>
          <w:t>6.2</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_Toc71643097 \h </w:instrText>
        </w:r>
        <w:r w:rsidR="00F547D8">
          <w:rPr>
            <w:webHidden/>
          </w:rPr>
        </w:r>
        <w:r w:rsidR="00F547D8">
          <w:rPr>
            <w:webHidden/>
          </w:rPr>
          <w:fldChar w:fldCharType="separate"/>
        </w:r>
        <w:r w:rsidR="00F547D8">
          <w:rPr>
            <w:webHidden/>
          </w:rPr>
          <w:t>17</w:t>
        </w:r>
        <w:r w:rsidR="00F547D8">
          <w:rPr>
            <w:webHidden/>
          </w:rPr>
          <w:fldChar w:fldCharType="end"/>
        </w:r>
      </w:hyperlink>
    </w:p>
    <w:p w14:paraId="00C9911B" w14:textId="77777777" w:rsidR="00F547D8" w:rsidRDefault="00393E7F">
      <w:pPr>
        <w:pStyle w:val="TOC2"/>
        <w:rPr>
          <w:rFonts w:asciiTheme="minorHAnsi" w:hAnsiTheme="minorHAnsi"/>
          <w:sz w:val="22"/>
        </w:rPr>
      </w:pPr>
      <w:hyperlink w:anchor="_Toc71643098" w:history="1">
        <w:r w:rsidR="00F547D8" w:rsidRPr="00CC6AF5">
          <w:rPr>
            <w:rStyle w:val="Hyperlink"/>
          </w:rPr>
          <w:t>6.3</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_Toc71643098 \h </w:instrText>
        </w:r>
        <w:r w:rsidR="00F547D8">
          <w:rPr>
            <w:webHidden/>
          </w:rPr>
        </w:r>
        <w:r w:rsidR="00F547D8">
          <w:rPr>
            <w:webHidden/>
          </w:rPr>
          <w:fldChar w:fldCharType="separate"/>
        </w:r>
        <w:r w:rsidR="00F547D8">
          <w:rPr>
            <w:webHidden/>
          </w:rPr>
          <w:t>17</w:t>
        </w:r>
        <w:r w:rsidR="00F547D8">
          <w:rPr>
            <w:webHidden/>
          </w:rPr>
          <w:fldChar w:fldCharType="end"/>
        </w:r>
      </w:hyperlink>
    </w:p>
    <w:p w14:paraId="4FD05E1F" w14:textId="77777777" w:rsidR="00F547D8" w:rsidRDefault="00393E7F">
      <w:pPr>
        <w:pStyle w:val="TOC1"/>
        <w:rPr>
          <w:rFonts w:asciiTheme="minorHAnsi" w:hAnsiTheme="minorHAnsi"/>
          <w:b w:val="0"/>
          <w:caps w:val="0"/>
        </w:rPr>
      </w:pPr>
      <w:hyperlink w:anchor="_Toc71643099" w:history="1">
        <w:r w:rsidR="00F547D8" w:rsidRPr="00CC6AF5">
          <w:rPr>
            <w:rStyle w:val="Hyperlink"/>
          </w:rPr>
          <w:t>7</w:t>
        </w:r>
        <w:r w:rsidR="00F547D8">
          <w:rPr>
            <w:rFonts w:asciiTheme="minorHAnsi" w:hAnsiTheme="minorHAnsi"/>
            <w:b w:val="0"/>
            <w:caps w:val="0"/>
          </w:rPr>
          <w:tab/>
        </w:r>
        <w:r w:rsidR="00F547D8" w:rsidRPr="00CC6AF5">
          <w:rPr>
            <w:rStyle w:val="Hyperlink"/>
          </w:rPr>
          <w:t>Accuracy by spiked Recovery</w:t>
        </w:r>
        <w:r w:rsidR="00F547D8">
          <w:rPr>
            <w:webHidden/>
          </w:rPr>
          <w:tab/>
        </w:r>
        <w:r w:rsidR="00F547D8">
          <w:rPr>
            <w:webHidden/>
          </w:rPr>
          <w:fldChar w:fldCharType="begin"/>
        </w:r>
        <w:r w:rsidR="00F547D8">
          <w:rPr>
            <w:webHidden/>
          </w:rPr>
          <w:instrText xml:space="preserve"> PAGEREF _Toc71643099 \h </w:instrText>
        </w:r>
        <w:r w:rsidR="00F547D8">
          <w:rPr>
            <w:webHidden/>
          </w:rPr>
        </w:r>
        <w:r w:rsidR="00F547D8">
          <w:rPr>
            <w:webHidden/>
          </w:rPr>
          <w:fldChar w:fldCharType="separate"/>
        </w:r>
        <w:r w:rsidR="00F547D8">
          <w:rPr>
            <w:webHidden/>
          </w:rPr>
          <w:t>17</w:t>
        </w:r>
        <w:r w:rsidR="00F547D8">
          <w:rPr>
            <w:webHidden/>
          </w:rPr>
          <w:fldChar w:fldCharType="end"/>
        </w:r>
      </w:hyperlink>
    </w:p>
    <w:p w14:paraId="07B7B6A4" w14:textId="77777777" w:rsidR="00F547D8" w:rsidRDefault="00393E7F">
      <w:pPr>
        <w:pStyle w:val="TOC2"/>
        <w:rPr>
          <w:rFonts w:asciiTheme="minorHAnsi" w:hAnsiTheme="minorHAnsi"/>
          <w:sz w:val="22"/>
        </w:rPr>
      </w:pPr>
      <w:hyperlink w:anchor="_Toc71643100" w:history="1">
        <w:r w:rsidR="00F547D8" w:rsidRPr="00CC6AF5">
          <w:rPr>
            <w:rStyle w:val="Hyperlink"/>
          </w:rPr>
          <w:t>7.1</w:t>
        </w:r>
        <w:r w:rsidR="00F547D8">
          <w:rPr>
            <w:rFonts w:asciiTheme="minorHAnsi" w:hAnsiTheme="minorHAnsi"/>
            <w:sz w:val="22"/>
          </w:rPr>
          <w:tab/>
        </w:r>
        <w:r w:rsidR="00F547D8" w:rsidRPr="00CC6AF5">
          <w:rPr>
            <w:rStyle w:val="Hyperlink"/>
          </w:rPr>
          <w:t>Accuracy for Assay</w:t>
        </w:r>
        <w:r w:rsidR="00F547D8">
          <w:rPr>
            <w:webHidden/>
          </w:rPr>
          <w:tab/>
        </w:r>
        <w:r w:rsidR="00F547D8">
          <w:rPr>
            <w:webHidden/>
          </w:rPr>
          <w:fldChar w:fldCharType="begin"/>
        </w:r>
        <w:r w:rsidR="00F547D8">
          <w:rPr>
            <w:webHidden/>
          </w:rPr>
          <w:instrText xml:space="preserve"> PAGEREF _Toc71643100 \h </w:instrText>
        </w:r>
        <w:r w:rsidR="00F547D8">
          <w:rPr>
            <w:webHidden/>
          </w:rPr>
        </w:r>
        <w:r w:rsidR="00F547D8">
          <w:rPr>
            <w:webHidden/>
          </w:rPr>
          <w:fldChar w:fldCharType="separate"/>
        </w:r>
        <w:r w:rsidR="00F547D8">
          <w:rPr>
            <w:webHidden/>
          </w:rPr>
          <w:t>17</w:t>
        </w:r>
        <w:r w:rsidR="00F547D8">
          <w:rPr>
            <w:webHidden/>
          </w:rPr>
          <w:fldChar w:fldCharType="end"/>
        </w:r>
      </w:hyperlink>
    </w:p>
    <w:p w14:paraId="2DE65552" w14:textId="77777777" w:rsidR="00F547D8" w:rsidRDefault="00393E7F">
      <w:pPr>
        <w:pStyle w:val="TOC3"/>
        <w:rPr>
          <w:rFonts w:asciiTheme="minorHAnsi" w:hAnsiTheme="minorHAnsi"/>
          <w:sz w:val="22"/>
        </w:rPr>
      </w:pPr>
      <w:hyperlink w:anchor="_Toc71643101" w:history="1">
        <w:r w:rsidR="00F547D8" w:rsidRPr="00CC6AF5">
          <w:rPr>
            <w:rStyle w:val="Hyperlink"/>
          </w:rPr>
          <w:t>7.1.1</w:t>
        </w:r>
        <w:r w:rsidR="00F547D8">
          <w:rPr>
            <w:rFonts w:asciiTheme="minorHAnsi" w:hAnsiTheme="minorHAnsi"/>
            <w:sz w:val="22"/>
          </w:rPr>
          <w:tab/>
        </w:r>
        <w:r w:rsidR="00F547D8" w:rsidRPr="00CC6AF5">
          <w:rPr>
            <w:rStyle w:val="Hyperlink"/>
          </w:rPr>
          <w:t>Recovery Sample Preparations</w:t>
        </w:r>
        <w:r w:rsidR="00F547D8">
          <w:rPr>
            <w:webHidden/>
          </w:rPr>
          <w:tab/>
        </w:r>
        <w:r w:rsidR="00F547D8">
          <w:rPr>
            <w:webHidden/>
          </w:rPr>
          <w:fldChar w:fldCharType="begin"/>
        </w:r>
        <w:r w:rsidR="00F547D8">
          <w:rPr>
            <w:webHidden/>
          </w:rPr>
          <w:instrText xml:space="preserve"> PAGEREF _Toc71643101 \h </w:instrText>
        </w:r>
        <w:r w:rsidR="00F547D8">
          <w:rPr>
            <w:webHidden/>
          </w:rPr>
        </w:r>
        <w:r w:rsidR="00F547D8">
          <w:rPr>
            <w:webHidden/>
          </w:rPr>
          <w:fldChar w:fldCharType="separate"/>
        </w:r>
        <w:r w:rsidR="00F547D8">
          <w:rPr>
            <w:webHidden/>
          </w:rPr>
          <w:t>17</w:t>
        </w:r>
        <w:r w:rsidR="00F547D8">
          <w:rPr>
            <w:webHidden/>
          </w:rPr>
          <w:fldChar w:fldCharType="end"/>
        </w:r>
      </w:hyperlink>
    </w:p>
    <w:p w14:paraId="7863F6EA" w14:textId="77777777" w:rsidR="00F547D8" w:rsidRDefault="00393E7F">
      <w:pPr>
        <w:pStyle w:val="TOC2"/>
        <w:rPr>
          <w:rFonts w:asciiTheme="minorHAnsi" w:hAnsiTheme="minorHAnsi"/>
          <w:sz w:val="22"/>
        </w:rPr>
      </w:pPr>
      <w:hyperlink w:anchor="_Toc71643102" w:history="1">
        <w:r w:rsidR="00F547D8" w:rsidRPr="00CC6AF5">
          <w:rPr>
            <w:rStyle w:val="Hyperlink"/>
          </w:rPr>
          <w:t>7.2</w:t>
        </w:r>
        <w:r w:rsidR="00F547D8">
          <w:rPr>
            <w:rFonts w:asciiTheme="minorHAnsi" w:hAnsiTheme="minorHAnsi"/>
            <w:sz w:val="22"/>
          </w:rPr>
          <w:tab/>
        </w:r>
        <w:r w:rsidR="00F547D8" w:rsidRPr="00CC6AF5">
          <w:rPr>
            <w:rStyle w:val="Hyperlink"/>
          </w:rPr>
          <w:t>Control/Reference Solution Preparation</w:t>
        </w:r>
        <w:r w:rsidR="00F547D8">
          <w:rPr>
            <w:webHidden/>
          </w:rPr>
          <w:tab/>
        </w:r>
        <w:r w:rsidR="00F547D8">
          <w:rPr>
            <w:webHidden/>
          </w:rPr>
          <w:fldChar w:fldCharType="begin"/>
        </w:r>
        <w:r w:rsidR="00F547D8">
          <w:rPr>
            <w:webHidden/>
          </w:rPr>
          <w:instrText xml:space="preserve"> PAGEREF _Toc71643102 \h </w:instrText>
        </w:r>
        <w:r w:rsidR="00F547D8">
          <w:rPr>
            <w:webHidden/>
          </w:rPr>
        </w:r>
        <w:r w:rsidR="00F547D8">
          <w:rPr>
            <w:webHidden/>
          </w:rPr>
          <w:fldChar w:fldCharType="separate"/>
        </w:r>
        <w:r w:rsidR="00F547D8">
          <w:rPr>
            <w:webHidden/>
          </w:rPr>
          <w:t>18</w:t>
        </w:r>
        <w:r w:rsidR="00F547D8">
          <w:rPr>
            <w:webHidden/>
          </w:rPr>
          <w:fldChar w:fldCharType="end"/>
        </w:r>
      </w:hyperlink>
    </w:p>
    <w:p w14:paraId="2E045DD4" w14:textId="77777777" w:rsidR="00F547D8" w:rsidRDefault="00393E7F">
      <w:pPr>
        <w:pStyle w:val="TOC2"/>
        <w:rPr>
          <w:rFonts w:asciiTheme="minorHAnsi" w:hAnsiTheme="minorHAnsi"/>
          <w:sz w:val="22"/>
        </w:rPr>
      </w:pPr>
      <w:hyperlink w:anchor="_Toc71643103" w:history="1">
        <w:r w:rsidR="00F547D8" w:rsidRPr="00CC6AF5">
          <w:rPr>
            <w:rStyle w:val="Hyperlink"/>
          </w:rPr>
          <w:t>7.3</w:t>
        </w:r>
        <w:r w:rsidR="00F547D8">
          <w:rPr>
            <w:rFonts w:asciiTheme="minorHAnsi" w:hAnsiTheme="minorHAnsi"/>
            <w:sz w:val="22"/>
          </w:rPr>
          <w:tab/>
        </w:r>
        <w:r w:rsidR="00F547D8" w:rsidRPr="00CC6AF5">
          <w:rPr>
            <w:rStyle w:val="Hyperlink"/>
          </w:rPr>
          <w:t>Accuracy for Impurities</w:t>
        </w:r>
        <w:r w:rsidR="00F547D8">
          <w:rPr>
            <w:webHidden/>
          </w:rPr>
          <w:tab/>
        </w:r>
        <w:r w:rsidR="00F547D8">
          <w:rPr>
            <w:webHidden/>
          </w:rPr>
          <w:fldChar w:fldCharType="begin"/>
        </w:r>
        <w:r w:rsidR="00F547D8">
          <w:rPr>
            <w:webHidden/>
          </w:rPr>
          <w:instrText xml:space="preserve"> PAGEREF _Toc71643103 \h </w:instrText>
        </w:r>
        <w:r w:rsidR="00F547D8">
          <w:rPr>
            <w:webHidden/>
          </w:rPr>
        </w:r>
        <w:r w:rsidR="00F547D8">
          <w:rPr>
            <w:webHidden/>
          </w:rPr>
          <w:fldChar w:fldCharType="separate"/>
        </w:r>
        <w:r w:rsidR="00F547D8">
          <w:rPr>
            <w:webHidden/>
          </w:rPr>
          <w:t>18</w:t>
        </w:r>
        <w:r w:rsidR="00F547D8">
          <w:rPr>
            <w:webHidden/>
          </w:rPr>
          <w:fldChar w:fldCharType="end"/>
        </w:r>
      </w:hyperlink>
    </w:p>
    <w:p w14:paraId="78905A5D" w14:textId="77777777" w:rsidR="00F547D8" w:rsidRDefault="00393E7F">
      <w:pPr>
        <w:pStyle w:val="TOC3"/>
        <w:rPr>
          <w:rFonts w:asciiTheme="minorHAnsi" w:hAnsiTheme="minorHAnsi"/>
          <w:sz w:val="22"/>
        </w:rPr>
      </w:pPr>
      <w:hyperlink w:anchor="_Toc71643104" w:history="1">
        <w:r w:rsidR="00F547D8" w:rsidRPr="00CC6AF5">
          <w:rPr>
            <w:rStyle w:val="Hyperlink"/>
          </w:rPr>
          <w:t>7.3.1</w:t>
        </w:r>
        <w:r w:rsidR="00F547D8">
          <w:rPr>
            <w:rFonts w:asciiTheme="minorHAnsi" w:hAnsiTheme="minorHAnsi"/>
            <w:sz w:val="22"/>
          </w:rPr>
          <w:tab/>
        </w:r>
        <w:r w:rsidR="00F547D8" w:rsidRPr="00CC6AF5">
          <w:rPr>
            <w:rStyle w:val="Hyperlink"/>
          </w:rPr>
          <w:t>Spiking Solution Preparation</w:t>
        </w:r>
        <w:r w:rsidR="00F547D8">
          <w:rPr>
            <w:webHidden/>
          </w:rPr>
          <w:tab/>
        </w:r>
        <w:r w:rsidR="00F547D8">
          <w:rPr>
            <w:webHidden/>
          </w:rPr>
          <w:fldChar w:fldCharType="begin"/>
        </w:r>
        <w:r w:rsidR="00F547D8">
          <w:rPr>
            <w:webHidden/>
          </w:rPr>
          <w:instrText xml:space="preserve"> PAGEREF _Toc71643104 \h </w:instrText>
        </w:r>
        <w:r w:rsidR="00F547D8">
          <w:rPr>
            <w:webHidden/>
          </w:rPr>
        </w:r>
        <w:r w:rsidR="00F547D8">
          <w:rPr>
            <w:webHidden/>
          </w:rPr>
          <w:fldChar w:fldCharType="separate"/>
        </w:r>
        <w:r w:rsidR="00F547D8">
          <w:rPr>
            <w:webHidden/>
          </w:rPr>
          <w:t>18</w:t>
        </w:r>
        <w:r w:rsidR="00F547D8">
          <w:rPr>
            <w:webHidden/>
          </w:rPr>
          <w:fldChar w:fldCharType="end"/>
        </w:r>
      </w:hyperlink>
    </w:p>
    <w:p w14:paraId="54E7A582" w14:textId="77777777" w:rsidR="00F547D8" w:rsidRDefault="00393E7F">
      <w:pPr>
        <w:pStyle w:val="TOC3"/>
        <w:rPr>
          <w:rFonts w:asciiTheme="minorHAnsi" w:hAnsiTheme="minorHAnsi"/>
          <w:sz w:val="22"/>
        </w:rPr>
      </w:pPr>
      <w:hyperlink w:anchor="_Toc71643105" w:history="1">
        <w:r w:rsidR="00F547D8" w:rsidRPr="00CC6AF5">
          <w:rPr>
            <w:rStyle w:val="Hyperlink"/>
          </w:rPr>
          <w:t>7.3.2</w:t>
        </w:r>
        <w:r w:rsidR="00F547D8">
          <w:rPr>
            <w:rFonts w:asciiTheme="minorHAnsi" w:hAnsiTheme="minorHAnsi"/>
            <w:sz w:val="22"/>
          </w:rPr>
          <w:tab/>
        </w:r>
        <w:r w:rsidR="00F547D8" w:rsidRPr="00CC6AF5">
          <w:rPr>
            <w:rStyle w:val="Hyperlink"/>
          </w:rPr>
          <w:t>Recovery Sample Preparations</w:t>
        </w:r>
        <w:r w:rsidR="00F547D8">
          <w:rPr>
            <w:webHidden/>
          </w:rPr>
          <w:tab/>
        </w:r>
        <w:r w:rsidR="00F547D8">
          <w:rPr>
            <w:webHidden/>
          </w:rPr>
          <w:fldChar w:fldCharType="begin"/>
        </w:r>
        <w:r w:rsidR="00F547D8">
          <w:rPr>
            <w:webHidden/>
          </w:rPr>
          <w:instrText xml:space="preserve"> PAGEREF _Toc71643105 \h </w:instrText>
        </w:r>
        <w:r w:rsidR="00F547D8">
          <w:rPr>
            <w:webHidden/>
          </w:rPr>
        </w:r>
        <w:r w:rsidR="00F547D8">
          <w:rPr>
            <w:webHidden/>
          </w:rPr>
          <w:fldChar w:fldCharType="separate"/>
        </w:r>
        <w:r w:rsidR="00F547D8">
          <w:rPr>
            <w:webHidden/>
          </w:rPr>
          <w:t>18</w:t>
        </w:r>
        <w:r w:rsidR="00F547D8">
          <w:rPr>
            <w:webHidden/>
          </w:rPr>
          <w:fldChar w:fldCharType="end"/>
        </w:r>
      </w:hyperlink>
    </w:p>
    <w:p w14:paraId="55C552A7" w14:textId="77777777" w:rsidR="00F547D8" w:rsidRDefault="00393E7F">
      <w:pPr>
        <w:pStyle w:val="TOC2"/>
        <w:rPr>
          <w:rFonts w:asciiTheme="minorHAnsi" w:hAnsiTheme="minorHAnsi"/>
          <w:sz w:val="22"/>
        </w:rPr>
      </w:pPr>
      <w:hyperlink w:anchor="_Toc71643106" w:history="1">
        <w:r w:rsidR="00F547D8" w:rsidRPr="00CC6AF5">
          <w:rPr>
            <w:rStyle w:val="Hyperlink"/>
          </w:rPr>
          <w:t>7.4</w:t>
        </w:r>
        <w:r w:rsidR="00F547D8">
          <w:rPr>
            <w:rFonts w:asciiTheme="minorHAnsi" w:hAnsiTheme="minorHAnsi"/>
            <w:sz w:val="22"/>
          </w:rPr>
          <w:tab/>
        </w:r>
        <w:r w:rsidR="00F547D8" w:rsidRPr="00CC6AF5">
          <w:rPr>
            <w:rStyle w:val="Hyperlink"/>
          </w:rPr>
          <w:t>Control/Reference Solution Preparation</w:t>
        </w:r>
        <w:r w:rsidR="00F547D8">
          <w:rPr>
            <w:webHidden/>
          </w:rPr>
          <w:tab/>
        </w:r>
        <w:r w:rsidR="00F547D8">
          <w:rPr>
            <w:webHidden/>
          </w:rPr>
          <w:fldChar w:fldCharType="begin"/>
        </w:r>
        <w:r w:rsidR="00F547D8">
          <w:rPr>
            <w:webHidden/>
          </w:rPr>
          <w:instrText xml:space="preserve"> PAGEREF _Toc71643106 \h </w:instrText>
        </w:r>
        <w:r w:rsidR="00F547D8">
          <w:rPr>
            <w:webHidden/>
          </w:rPr>
        </w:r>
        <w:r w:rsidR="00F547D8">
          <w:rPr>
            <w:webHidden/>
          </w:rPr>
          <w:fldChar w:fldCharType="separate"/>
        </w:r>
        <w:r w:rsidR="00F547D8">
          <w:rPr>
            <w:webHidden/>
          </w:rPr>
          <w:t>19</w:t>
        </w:r>
        <w:r w:rsidR="00F547D8">
          <w:rPr>
            <w:webHidden/>
          </w:rPr>
          <w:fldChar w:fldCharType="end"/>
        </w:r>
      </w:hyperlink>
    </w:p>
    <w:p w14:paraId="0E00B620" w14:textId="77777777" w:rsidR="00F547D8" w:rsidRDefault="00393E7F">
      <w:pPr>
        <w:pStyle w:val="TOC2"/>
        <w:rPr>
          <w:rFonts w:asciiTheme="minorHAnsi" w:hAnsiTheme="minorHAnsi"/>
          <w:sz w:val="22"/>
        </w:rPr>
      </w:pPr>
      <w:hyperlink w:anchor="_Toc71643107" w:history="1">
        <w:r w:rsidR="00F547D8" w:rsidRPr="00CC6AF5">
          <w:rPr>
            <w:rStyle w:val="Hyperlink"/>
          </w:rPr>
          <w:t>7.5</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_Toc71643107 \h </w:instrText>
        </w:r>
        <w:r w:rsidR="00F547D8">
          <w:rPr>
            <w:webHidden/>
          </w:rPr>
        </w:r>
        <w:r w:rsidR="00F547D8">
          <w:rPr>
            <w:webHidden/>
          </w:rPr>
          <w:fldChar w:fldCharType="separate"/>
        </w:r>
        <w:r w:rsidR="00F547D8">
          <w:rPr>
            <w:webHidden/>
          </w:rPr>
          <w:t>19</w:t>
        </w:r>
        <w:r w:rsidR="00F547D8">
          <w:rPr>
            <w:webHidden/>
          </w:rPr>
          <w:fldChar w:fldCharType="end"/>
        </w:r>
      </w:hyperlink>
    </w:p>
    <w:p w14:paraId="4C579ADA" w14:textId="77777777" w:rsidR="00F547D8" w:rsidRDefault="00393E7F">
      <w:pPr>
        <w:pStyle w:val="TOC2"/>
        <w:rPr>
          <w:rFonts w:asciiTheme="minorHAnsi" w:hAnsiTheme="minorHAnsi"/>
          <w:sz w:val="22"/>
        </w:rPr>
      </w:pPr>
      <w:hyperlink w:anchor="_Toc71643108" w:history="1">
        <w:r w:rsidR="00F547D8" w:rsidRPr="00CC6AF5">
          <w:rPr>
            <w:rStyle w:val="Hyperlink"/>
          </w:rPr>
          <w:t>7.6</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_Toc71643108 \h </w:instrText>
        </w:r>
        <w:r w:rsidR="00F547D8">
          <w:rPr>
            <w:webHidden/>
          </w:rPr>
        </w:r>
        <w:r w:rsidR="00F547D8">
          <w:rPr>
            <w:webHidden/>
          </w:rPr>
          <w:fldChar w:fldCharType="separate"/>
        </w:r>
        <w:r w:rsidR="00F547D8">
          <w:rPr>
            <w:webHidden/>
          </w:rPr>
          <w:t>19</w:t>
        </w:r>
        <w:r w:rsidR="00F547D8">
          <w:rPr>
            <w:webHidden/>
          </w:rPr>
          <w:fldChar w:fldCharType="end"/>
        </w:r>
      </w:hyperlink>
    </w:p>
    <w:p w14:paraId="57DC83FF" w14:textId="77777777" w:rsidR="00F547D8" w:rsidRDefault="00393E7F">
      <w:pPr>
        <w:pStyle w:val="TOC2"/>
        <w:rPr>
          <w:rFonts w:asciiTheme="minorHAnsi" w:hAnsiTheme="minorHAnsi"/>
          <w:sz w:val="22"/>
        </w:rPr>
      </w:pPr>
      <w:hyperlink w:anchor="_Toc71643109" w:history="1">
        <w:r w:rsidR="00F547D8" w:rsidRPr="00CC6AF5">
          <w:rPr>
            <w:rStyle w:val="Hyperlink"/>
          </w:rPr>
          <w:t>7.7</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_Toc71643109 \h </w:instrText>
        </w:r>
        <w:r w:rsidR="00F547D8">
          <w:rPr>
            <w:webHidden/>
          </w:rPr>
        </w:r>
        <w:r w:rsidR="00F547D8">
          <w:rPr>
            <w:webHidden/>
          </w:rPr>
          <w:fldChar w:fldCharType="separate"/>
        </w:r>
        <w:r w:rsidR="00F547D8">
          <w:rPr>
            <w:webHidden/>
          </w:rPr>
          <w:t>19</w:t>
        </w:r>
        <w:r w:rsidR="00F547D8">
          <w:rPr>
            <w:webHidden/>
          </w:rPr>
          <w:fldChar w:fldCharType="end"/>
        </w:r>
      </w:hyperlink>
    </w:p>
    <w:p w14:paraId="41C0AF91" w14:textId="77777777" w:rsidR="00F547D8" w:rsidRDefault="00393E7F">
      <w:pPr>
        <w:pStyle w:val="TOC1"/>
        <w:rPr>
          <w:rFonts w:asciiTheme="minorHAnsi" w:hAnsiTheme="minorHAnsi"/>
          <w:b w:val="0"/>
          <w:caps w:val="0"/>
        </w:rPr>
      </w:pPr>
      <w:hyperlink w:anchor="_Toc71643110" w:history="1">
        <w:r w:rsidR="00F547D8" w:rsidRPr="00CC6AF5">
          <w:rPr>
            <w:rStyle w:val="Hyperlink"/>
          </w:rPr>
          <w:t>8</w:t>
        </w:r>
        <w:r w:rsidR="00F547D8">
          <w:rPr>
            <w:rFonts w:asciiTheme="minorHAnsi" w:hAnsiTheme="minorHAnsi"/>
            <w:b w:val="0"/>
            <w:caps w:val="0"/>
          </w:rPr>
          <w:tab/>
        </w:r>
        <w:r w:rsidR="00F547D8" w:rsidRPr="00CC6AF5">
          <w:rPr>
            <w:rStyle w:val="Hyperlink"/>
          </w:rPr>
          <w:t>Precision</w:t>
        </w:r>
        <w:r w:rsidR="00F547D8">
          <w:rPr>
            <w:webHidden/>
          </w:rPr>
          <w:tab/>
        </w:r>
        <w:r w:rsidR="00F547D8">
          <w:rPr>
            <w:webHidden/>
          </w:rPr>
          <w:fldChar w:fldCharType="begin"/>
        </w:r>
        <w:r w:rsidR="00F547D8">
          <w:rPr>
            <w:webHidden/>
          </w:rPr>
          <w:instrText xml:space="preserve"> PAGEREF _Toc71643110 \h </w:instrText>
        </w:r>
        <w:r w:rsidR="00F547D8">
          <w:rPr>
            <w:webHidden/>
          </w:rPr>
        </w:r>
        <w:r w:rsidR="00F547D8">
          <w:rPr>
            <w:webHidden/>
          </w:rPr>
          <w:fldChar w:fldCharType="separate"/>
        </w:r>
        <w:r w:rsidR="00F547D8">
          <w:rPr>
            <w:webHidden/>
          </w:rPr>
          <w:t>20</w:t>
        </w:r>
        <w:r w:rsidR="00F547D8">
          <w:rPr>
            <w:webHidden/>
          </w:rPr>
          <w:fldChar w:fldCharType="end"/>
        </w:r>
      </w:hyperlink>
    </w:p>
    <w:p w14:paraId="181C3707" w14:textId="77777777" w:rsidR="00F547D8" w:rsidRDefault="00393E7F">
      <w:pPr>
        <w:pStyle w:val="TOC2"/>
        <w:rPr>
          <w:rFonts w:asciiTheme="minorHAnsi" w:hAnsiTheme="minorHAnsi"/>
          <w:sz w:val="22"/>
        </w:rPr>
      </w:pPr>
      <w:hyperlink w:anchor="_Toc71643111" w:history="1">
        <w:r w:rsidR="00F547D8" w:rsidRPr="00CC6AF5">
          <w:rPr>
            <w:rStyle w:val="Hyperlink"/>
          </w:rPr>
          <w:t>8.1</w:t>
        </w:r>
        <w:r w:rsidR="00F547D8">
          <w:rPr>
            <w:rFonts w:asciiTheme="minorHAnsi" w:hAnsiTheme="minorHAnsi"/>
            <w:sz w:val="22"/>
          </w:rPr>
          <w:tab/>
        </w:r>
        <w:r w:rsidR="00F547D8" w:rsidRPr="00CC6AF5">
          <w:rPr>
            <w:rStyle w:val="Hyperlink"/>
          </w:rPr>
          <w:t>Drug Substance: Assay</w:t>
        </w:r>
        <w:r w:rsidR="00F547D8">
          <w:rPr>
            <w:webHidden/>
          </w:rPr>
          <w:tab/>
        </w:r>
        <w:r w:rsidR="00F547D8">
          <w:rPr>
            <w:webHidden/>
          </w:rPr>
          <w:fldChar w:fldCharType="begin"/>
        </w:r>
        <w:r w:rsidR="00F547D8">
          <w:rPr>
            <w:webHidden/>
          </w:rPr>
          <w:instrText xml:space="preserve"> PAGEREF _Toc71643111 \h </w:instrText>
        </w:r>
        <w:r w:rsidR="00F547D8">
          <w:rPr>
            <w:webHidden/>
          </w:rPr>
        </w:r>
        <w:r w:rsidR="00F547D8">
          <w:rPr>
            <w:webHidden/>
          </w:rPr>
          <w:fldChar w:fldCharType="separate"/>
        </w:r>
        <w:r w:rsidR="00F547D8">
          <w:rPr>
            <w:webHidden/>
          </w:rPr>
          <w:t>20</w:t>
        </w:r>
        <w:r w:rsidR="00F547D8">
          <w:rPr>
            <w:webHidden/>
          </w:rPr>
          <w:fldChar w:fldCharType="end"/>
        </w:r>
      </w:hyperlink>
    </w:p>
    <w:p w14:paraId="0D77C9DC" w14:textId="77777777" w:rsidR="00F547D8" w:rsidRDefault="00393E7F">
      <w:pPr>
        <w:pStyle w:val="TOC2"/>
        <w:rPr>
          <w:rFonts w:asciiTheme="minorHAnsi" w:hAnsiTheme="minorHAnsi"/>
          <w:sz w:val="22"/>
        </w:rPr>
      </w:pPr>
      <w:hyperlink w:anchor="_Toc71643112" w:history="1">
        <w:r w:rsidR="00F547D8" w:rsidRPr="00CC6AF5">
          <w:rPr>
            <w:rStyle w:val="Hyperlink"/>
          </w:rPr>
          <w:t>8.2</w:t>
        </w:r>
        <w:r w:rsidR="00F547D8">
          <w:rPr>
            <w:rFonts w:asciiTheme="minorHAnsi" w:hAnsiTheme="minorHAnsi"/>
            <w:sz w:val="22"/>
          </w:rPr>
          <w:tab/>
        </w:r>
        <w:r w:rsidR="00F547D8" w:rsidRPr="00CC6AF5">
          <w:rPr>
            <w:rStyle w:val="Hyperlink"/>
          </w:rPr>
          <w:t>Drug Product: Assay</w:t>
        </w:r>
        <w:r w:rsidR="00F547D8">
          <w:rPr>
            <w:webHidden/>
          </w:rPr>
          <w:tab/>
        </w:r>
        <w:r w:rsidR="00F547D8">
          <w:rPr>
            <w:webHidden/>
          </w:rPr>
          <w:fldChar w:fldCharType="begin"/>
        </w:r>
        <w:r w:rsidR="00F547D8">
          <w:rPr>
            <w:webHidden/>
          </w:rPr>
          <w:instrText xml:space="preserve"> PAGEREF _Toc71643112 \h </w:instrText>
        </w:r>
        <w:r w:rsidR="00F547D8">
          <w:rPr>
            <w:webHidden/>
          </w:rPr>
        </w:r>
        <w:r w:rsidR="00F547D8">
          <w:rPr>
            <w:webHidden/>
          </w:rPr>
          <w:fldChar w:fldCharType="separate"/>
        </w:r>
        <w:r w:rsidR="00F547D8">
          <w:rPr>
            <w:webHidden/>
          </w:rPr>
          <w:t>20</w:t>
        </w:r>
        <w:r w:rsidR="00F547D8">
          <w:rPr>
            <w:webHidden/>
          </w:rPr>
          <w:fldChar w:fldCharType="end"/>
        </w:r>
      </w:hyperlink>
    </w:p>
    <w:p w14:paraId="4787A6E2" w14:textId="77777777" w:rsidR="00F547D8" w:rsidRDefault="00393E7F">
      <w:pPr>
        <w:pStyle w:val="TOC2"/>
        <w:rPr>
          <w:rFonts w:asciiTheme="minorHAnsi" w:hAnsiTheme="minorHAnsi"/>
          <w:sz w:val="22"/>
        </w:rPr>
      </w:pPr>
      <w:hyperlink w:anchor="_Toc71643113" w:history="1">
        <w:r w:rsidR="00F547D8" w:rsidRPr="00CC6AF5">
          <w:rPr>
            <w:rStyle w:val="Hyperlink"/>
          </w:rPr>
          <w:t>8.3</w:t>
        </w:r>
        <w:r w:rsidR="00F547D8">
          <w:rPr>
            <w:rFonts w:asciiTheme="minorHAnsi" w:hAnsiTheme="minorHAnsi"/>
            <w:sz w:val="22"/>
          </w:rPr>
          <w:tab/>
        </w:r>
        <w:r w:rsidR="00F547D8" w:rsidRPr="00CC6AF5">
          <w:rPr>
            <w:rStyle w:val="Hyperlink"/>
          </w:rPr>
          <w:t>Drug Product: Content Uniformity</w:t>
        </w:r>
        <w:r w:rsidR="00F547D8">
          <w:rPr>
            <w:webHidden/>
          </w:rPr>
          <w:tab/>
        </w:r>
        <w:r w:rsidR="00F547D8">
          <w:rPr>
            <w:webHidden/>
          </w:rPr>
          <w:fldChar w:fldCharType="begin"/>
        </w:r>
        <w:r w:rsidR="00F547D8">
          <w:rPr>
            <w:webHidden/>
          </w:rPr>
          <w:instrText xml:space="preserve"> PAGEREF _Toc71643113 \h </w:instrText>
        </w:r>
        <w:r w:rsidR="00F547D8">
          <w:rPr>
            <w:webHidden/>
          </w:rPr>
        </w:r>
        <w:r w:rsidR="00F547D8">
          <w:rPr>
            <w:webHidden/>
          </w:rPr>
          <w:fldChar w:fldCharType="separate"/>
        </w:r>
        <w:r w:rsidR="00F547D8">
          <w:rPr>
            <w:webHidden/>
          </w:rPr>
          <w:t>20</w:t>
        </w:r>
        <w:r w:rsidR="00F547D8">
          <w:rPr>
            <w:webHidden/>
          </w:rPr>
          <w:fldChar w:fldCharType="end"/>
        </w:r>
      </w:hyperlink>
    </w:p>
    <w:p w14:paraId="3A19FB27" w14:textId="77777777" w:rsidR="00F547D8" w:rsidRDefault="00393E7F">
      <w:pPr>
        <w:pStyle w:val="TOC2"/>
        <w:rPr>
          <w:rFonts w:asciiTheme="minorHAnsi" w:hAnsiTheme="minorHAnsi"/>
          <w:sz w:val="22"/>
        </w:rPr>
      </w:pPr>
      <w:hyperlink w:anchor="_Toc71643114" w:history="1">
        <w:r w:rsidR="00F547D8" w:rsidRPr="00CC6AF5">
          <w:rPr>
            <w:rStyle w:val="Hyperlink"/>
          </w:rPr>
          <w:t>8.4</w:t>
        </w:r>
        <w:r w:rsidR="00F547D8">
          <w:rPr>
            <w:rFonts w:asciiTheme="minorHAnsi" w:hAnsiTheme="minorHAnsi"/>
            <w:sz w:val="22"/>
          </w:rPr>
          <w:tab/>
        </w:r>
        <w:r w:rsidR="00F547D8" w:rsidRPr="00CC6AF5">
          <w:rPr>
            <w:rStyle w:val="Hyperlink"/>
          </w:rPr>
          <w:t>Drug Product: Related Substances</w:t>
        </w:r>
        <w:r w:rsidR="00F547D8">
          <w:rPr>
            <w:webHidden/>
          </w:rPr>
          <w:tab/>
        </w:r>
        <w:r w:rsidR="00F547D8">
          <w:rPr>
            <w:webHidden/>
          </w:rPr>
          <w:fldChar w:fldCharType="begin"/>
        </w:r>
        <w:r w:rsidR="00F547D8">
          <w:rPr>
            <w:webHidden/>
          </w:rPr>
          <w:instrText xml:space="preserve"> PAGEREF _Toc71643114 \h </w:instrText>
        </w:r>
        <w:r w:rsidR="00F547D8">
          <w:rPr>
            <w:webHidden/>
          </w:rPr>
        </w:r>
        <w:r w:rsidR="00F547D8">
          <w:rPr>
            <w:webHidden/>
          </w:rPr>
          <w:fldChar w:fldCharType="separate"/>
        </w:r>
        <w:r w:rsidR="00F547D8">
          <w:rPr>
            <w:webHidden/>
          </w:rPr>
          <w:t>20</w:t>
        </w:r>
        <w:r w:rsidR="00F547D8">
          <w:rPr>
            <w:webHidden/>
          </w:rPr>
          <w:fldChar w:fldCharType="end"/>
        </w:r>
      </w:hyperlink>
    </w:p>
    <w:p w14:paraId="11C4D2D9" w14:textId="77777777" w:rsidR="00F547D8" w:rsidRDefault="00393E7F">
      <w:pPr>
        <w:pStyle w:val="TOC2"/>
        <w:rPr>
          <w:rFonts w:asciiTheme="minorHAnsi" w:hAnsiTheme="minorHAnsi"/>
          <w:sz w:val="22"/>
        </w:rPr>
      </w:pPr>
      <w:hyperlink w:anchor="_Toc71643115" w:history="1">
        <w:r w:rsidR="00F547D8" w:rsidRPr="00CC6AF5">
          <w:rPr>
            <w:rStyle w:val="Hyperlink"/>
          </w:rPr>
          <w:t>8.5</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_Toc71643115 \h </w:instrText>
        </w:r>
        <w:r w:rsidR="00F547D8">
          <w:rPr>
            <w:webHidden/>
          </w:rPr>
        </w:r>
        <w:r w:rsidR="00F547D8">
          <w:rPr>
            <w:webHidden/>
          </w:rPr>
          <w:fldChar w:fldCharType="separate"/>
        </w:r>
        <w:r w:rsidR="00F547D8">
          <w:rPr>
            <w:webHidden/>
          </w:rPr>
          <w:t>20</w:t>
        </w:r>
        <w:r w:rsidR="00F547D8">
          <w:rPr>
            <w:webHidden/>
          </w:rPr>
          <w:fldChar w:fldCharType="end"/>
        </w:r>
      </w:hyperlink>
    </w:p>
    <w:p w14:paraId="46D993D7" w14:textId="77777777" w:rsidR="00F547D8" w:rsidRDefault="00393E7F">
      <w:pPr>
        <w:pStyle w:val="TOC2"/>
        <w:rPr>
          <w:rFonts w:asciiTheme="minorHAnsi" w:hAnsiTheme="minorHAnsi"/>
          <w:sz w:val="22"/>
        </w:rPr>
      </w:pPr>
      <w:hyperlink w:anchor="_Toc71643116" w:history="1">
        <w:r w:rsidR="00F547D8" w:rsidRPr="00CC6AF5">
          <w:rPr>
            <w:rStyle w:val="Hyperlink"/>
          </w:rPr>
          <w:t>8.6</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_Toc71643116 \h </w:instrText>
        </w:r>
        <w:r w:rsidR="00F547D8">
          <w:rPr>
            <w:webHidden/>
          </w:rPr>
        </w:r>
        <w:r w:rsidR="00F547D8">
          <w:rPr>
            <w:webHidden/>
          </w:rPr>
          <w:fldChar w:fldCharType="separate"/>
        </w:r>
        <w:r w:rsidR="00F547D8">
          <w:rPr>
            <w:webHidden/>
          </w:rPr>
          <w:t>20</w:t>
        </w:r>
        <w:r w:rsidR="00F547D8">
          <w:rPr>
            <w:webHidden/>
          </w:rPr>
          <w:fldChar w:fldCharType="end"/>
        </w:r>
      </w:hyperlink>
    </w:p>
    <w:p w14:paraId="2409841C" w14:textId="77777777" w:rsidR="00F547D8" w:rsidRDefault="00393E7F">
      <w:pPr>
        <w:pStyle w:val="TOC2"/>
        <w:rPr>
          <w:rFonts w:asciiTheme="minorHAnsi" w:hAnsiTheme="minorHAnsi"/>
          <w:sz w:val="22"/>
        </w:rPr>
      </w:pPr>
      <w:hyperlink w:anchor="_Toc71643117" w:history="1">
        <w:r w:rsidR="00F547D8" w:rsidRPr="00CC6AF5">
          <w:rPr>
            <w:rStyle w:val="Hyperlink"/>
          </w:rPr>
          <w:t>8.7</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_Toc71643117 \h </w:instrText>
        </w:r>
        <w:r w:rsidR="00F547D8">
          <w:rPr>
            <w:webHidden/>
          </w:rPr>
        </w:r>
        <w:r w:rsidR="00F547D8">
          <w:rPr>
            <w:webHidden/>
          </w:rPr>
          <w:fldChar w:fldCharType="separate"/>
        </w:r>
        <w:r w:rsidR="00F547D8">
          <w:rPr>
            <w:webHidden/>
          </w:rPr>
          <w:t>20</w:t>
        </w:r>
        <w:r w:rsidR="00F547D8">
          <w:rPr>
            <w:webHidden/>
          </w:rPr>
          <w:fldChar w:fldCharType="end"/>
        </w:r>
      </w:hyperlink>
    </w:p>
    <w:p w14:paraId="1C1DFA52" w14:textId="77777777" w:rsidR="00F547D8" w:rsidRDefault="00393E7F">
      <w:pPr>
        <w:pStyle w:val="TOC1"/>
        <w:rPr>
          <w:rFonts w:asciiTheme="minorHAnsi" w:hAnsiTheme="minorHAnsi"/>
          <w:b w:val="0"/>
          <w:caps w:val="0"/>
        </w:rPr>
      </w:pPr>
      <w:hyperlink w:anchor="_Toc71643118" w:history="1">
        <w:r w:rsidR="00F547D8" w:rsidRPr="00CC6AF5">
          <w:rPr>
            <w:rStyle w:val="Hyperlink"/>
          </w:rPr>
          <w:t>9</w:t>
        </w:r>
        <w:r w:rsidR="00F547D8">
          <w:rPr>
            <w:rFonts w:asciiTheme="minorHAnsi" w:hAnsiTheme="minorHAnsi"/>
            <w:b w:val="0"/>
            <w:caps w:val="0"/>
          </w:rPr>
          <w:tab/>
        </w:r>
        <w:r w:rsidR="00F547D8" w:rsidRPr="00CC6AF5">
          <w:rPr>
            <w:rStyle w:val="Hyperlink"/>
          </w:rPr>
          <w:t>Filter study</w:t>
        </w:r>
        <w:r w:rsidR="00F547D8">
          <w:rPr>
            <w:webHidden/>
          </w:rPr>
          <w:tab/>
        </w:r>
        <w:r w:rsidR="00F547D8">
          <w:rPr>
            <w:webHidden/>
          </w:rPr>
          <w:fldChar w:fldCharType="begin"/>
        </w:r>
        <w:r w:rsidR="00F547D8">
          <w:rPr>
            <w:webHidden/>
          </w:rPr>
          <w:instrText xml:space="preserve"> PAGEREF _Toc71643118 \h </w:instrText>
        </w:r>
        <w:r w:rsidR="00F547D8">
          <w:rPr>
            <w:webHidden/>
          </w:rPr>
        </w:r>
        <w:r w:rsidR="00F547D8">
          <w:rPr>
            <w:webHidden/>
          </w:rPr>
          <w:fldChar w:fldCharType="separate"/>
        </w:r>
        <w:r w:rsidR="00F547D8">
          <w:rPr>
            <w:webHidden/>
          </w:rPr>
          <w:t>21</w:t>
        </w:r>
        <w:r w:rsidR="00F547D8">
          <w:rPr>
            <w:webHidden/>
          </w:rPr>
          <w:fldChar w:fldCharType="end"/>
        </w:r>
      </w:hyperlink>
    </w:p>
    <w:p w14:paraId="4518CE97" w14:textId="77777777" w:rsidR="00F547D8" w:rsidRDefault="00393E7F">
      <w:pPr>
        <w:pStyle w:val="TOC2"/>
        <w:rPr>
          <w:rFonts w:asciiTheme="minorHAnsi" w:hAnsiTheme="minorHAnsi"/>
          <w:sz w:val="22"/>
        </w:rPr>
      </w:pPr>
      <w:hyperlink w:anchor="_Toc71643119" w:history="1">
        <w:r w:rsidR="00F547D8" w:rsidRPr="00CC6AF5">
          <w:rPr>
            <w:rStyle w:val="Hyperlink"/>
          </w:rPr>
          <w:t>9.1</w:t>
        </w:r>
        <w:r w:rsidR="00F547D8">
          <w:rPr>
            <w:rFonts w:asciiTheme="minorHAnsi" w:hAnsiTheme="minorHAnsi"/>
            <w:sz w:val="22"/>
          </w:rPr>
          <w:tab/>
        </w:r>
        <w:r w:rsidR="00F547D8" w:rsidRPr="00CC6AF5">
          <w:rPr>
            <w:rStyle w:val="Hyperlink"/>
          </w:rPr>
          <w:t>Filter Study on Diluent</w:t>
        </w:r>
        <w:r w:rsidR="00F547D8">
          <w:rPr>
            <w:webHidden/>
          </w:rPr>
          <w:tab/>
        </w:r>
        <w:r w:rsidR="00F547D8">
          <w:rPr>
            <w:webHidden/>
          </w:rPr>
          <w:fldChar w:fldCharType="begin"/>
        </w:r>
        <w:r w:rsidR="00F547D8">
          <w:rPr>
            <w:webHidden/>
          </w:rPr>
          <w:instrText xml:space="preserve"> PAGEREF _Toc71643119 \h </w:instrText>
        </w:r>
        <w:r w:rsidR="00F547D8">
          <w:rPr>
            <w:webHidden/>
          </w:rPr>
        </w:r>
        <w:r w:rsidR="00F547D8">
          <w:rPr>
            <w:webHidden/>
          </w:rPr>
          <w:fldChar w:fldCharType="separate"/>
        </w:r>
        <w:r w:rsidR="00F547D8">
          <w:rPr>
            <w:webHidden/>
          </w:rPr>
          <w:t>21</w:t>
        </w:r>
        <w:r w:rsidR="00F547D8">
          <w:rPr>
            <w:webHidden/>
          </w:rPr>
          <w:fldChar w:fldCharType="end"/>
        </w:r>
      </w:hyperlink>
    </w:p>
    <w:p w14:paraId="63BA5689" w14:textId="77777777" w:rsidR="00F547D8" w:rsidRDefault="00393E7F">
      <w:pPr>
        <w:pStyle w:val="TOC2"/>
        <w:rPr>
          <w:rFonts w:asciiTheme="minorHAnsi" w:hAnsiTheme="minorHAnsi"/>
          <w:sz w:val="22"/>
        </w:rPr>
      </w:pPr>
      <w:hyperlink w:anchor="_Toc71643120" w:history="1">
        <w:r w:rsidR="00F547D8" w:rsidRPr="00CC6AF5">
          <w:rPr>
            <w:rStyle w:val="Hyperlink"/>
          </w:rPr>
          <w:t>9.2</w:t>
        </w:r>
        <w:r w:rsidR="00F547D8">
          <w:rPr>
            <w:rFonts w:asciiTheme="minorHAnsi" w:hAnsiTheme="minorHAnsi"/>
            <w:sz w:val="22"/>
          </w:rPr>
          <w:tab/>
        </w:r>
        <w:r w:rsidR="00F547D8" w:rsidRPr="00CC6AF5">
          <w:rPr>
            <w:rStyle w:val="Hyperlink"/>
          </w:rPr>
          <w:t>Filter Study on Assay Sample Solution</w:t>
        </w:r>
        <w:r w:rsidR="00F547D8">
          <w:rPr>
            <w:webHidden/>
          </w:rPr>
          <w:tab/>
        </w:r>
        <w:r w:rsidR="00F547D8">
          <w:rPr>
            <w:webHidden/>
          </w:rPr>
          <w:fldChar w:fldCharType="begin"/>
        </w:r>
        <w:r w:rsidR="00F547D8">
          <w:rPr>
            <w:webHidden/>
          </w:rPr>
          <w:instrText xml:space="preserve"> PAGEREF _Toc71643120 \h </w:instrText>
        </w:r>
        <w:r w:rsidR="00F547D8">
          <w:rPr>
            <w:webHidden/>
          </w:rPr>
        </w:r>
        <w:r w:rsidR="00F547D8">
          <w:rPr>
            <w:webHidden/>
          </w:rPr>
          <w:fldChar w:fldCharType="separate"/>
        </w:r>
        <w:r w:rsidR="00F547D8">
          <w:rPr>
            <w:webHidden/>
          </w:rPr>
          <w:t>21</w:t>
        </w:r>
        <w:r w:rsidR="00F547D8">
          <w:rPr>
            <w:webHidden/>
          </w:rPr>
          <w:fldChar w:fldCharType="end"/>
        </w:r>
      </w:hyperlink>
    </w:p>
    <w:p w14:paraId="7E96C43F" w14:textId="77777777" w:rsidR="00F547D8" w:rsidRDefault="00393E7F">
      <w:pPr>
        <w:pStyle w:val="TOC2"/>
        <w:rPr>
          <w:rFonts w:asciiTheme="minorHAnsi" w:hAnsiTheme="minorHAnsi"/>
          <w:sz w:val="22"/>
        </w:rPr>
      </w:pPr>
      <w:hyperlink w:anchor="_Toc71643121" w:history="1">
        <w:r w:rsidR="00F547D8" w:rsidRPr="00CC6AF5">
          <w:rPr>
            <w:rStyle w:val="Hyperlink"/>
          </w:rPr>
          <w:t>9.3</w:t>
        </w:r>
        <w:r w:rsidR="00F547D8">
          <w:rPr>
            <w:rFonts w:asciiTheme="minorHAnsi" w:hAnsiTheme="minorHAnsi"/>
            <w:sz w:val="22"/>
          </w:rPr>
          <w:tab/>
        </w:r>
        <w:r w:rsidR="00F547D8" w:rsidRPr="00CC6AF5">
          <w:rPr>
            <w:rStyle w:val="Hyperlink"/>
          </w:rPr>
          <w:t>Filter Study on Related Substance Sample Solution</w:t>
        </w:r>
        <w:r w:rsidR="00F547D8">
          <w:rPr>
            <w:webHidden/>
          </w:rPr>
          <w:tab/>
        </w:r>
        <w:r w:rsidR="00F547D8">
          <w:rPr>
            <w:webHidden/>
          </w:rPr>
          <w:fldChar w:fldCharType="begin"/>
        </w:r>
        <w:r w:rsidR="00F547D8">
          <w:rPr>
            <w:webHidden/>
          </w:rPr>
          <w:instrText xml:space="preserve"> PAGEREF _Toc71643121 \h </w:instrText>
        </w:r>
        <w:r w:rsidR="00F547D8">
          <w:rPr>
            <w:webHidden/>
          </w:rPr>
        </w:r>
        <w:r w:rsidR="00F547D8">
          <w:rPr>
            <w:webHidden/>
          </w:rPr>
          <w:fldChar w:fldCharType="separate"/>
        </w:r>
        <w:r w:rsidR="00F547D8">
          <w:rPr>
            <w:webHidden/>
          </w:rPr>
          <w:t>22</w:t>
        </w:r>
        <w:r w:rsidR="00F547D8">
          <w:rPr>
            <w:webHidden/>
          </w:rPr>
          <w:fldChar w:fldCharType="end"/>
        </w:r>
      </w:hyperlink>
    </w:p>
    <w:p w14:paraId="78F3961A" w14:textId="77777777" w:rsidR="00F547D8" w:rsidRDefault="00393E7F">
      <w:pPr>
        <w:pStyle w:val="TOC2"/>
        <w:rPr>
          <w:rFonts w:asciiTheme="minorHAnsi" w:hAnsiTheme="minorHAnsi"/>
          <w:sz w:val="22"/>
        </w:rPr>
      </w:pPr>
      <w:hyperlink w:anchor="_Toc71643122" w:history="1">
        <w:r w:rsidR="00F547D8" w:rsidRPr="00CC6AF5">
          <w:rPr>
            <w:rStyle w:val="Hyperlink"/>
          </w:rPr>
          <w:t>9.4</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_Toc71643122 \h </w:instrText>
        </w:r>
        <w:r w:rsidR="00F547D8">
          <w:rPr>
            <w:webHidden/>
          </w:rPr>
        </w:r>
        <w:r w:rsidR="00F547D8">
          <w:rPr>
            <w:webHidden/>
          </w:rPr>
          <w:fldChar w:fldCharType="separate"/>
        </w:r>
        <w:r w:rsidR="00F547D8">
          <w:rPr>
            <w:webHidden/>
          </w:rPr>
          <w:t>22</w:t>
        </w:r>
        <w:r w:rsidR="00F547D8">
          <w:rPr>
            <w:webHidden/>
          </w:rPr>
          <w:fldChar w:fldCharType="end"/>
        </w:r>
      </w:hyperlink>
    </w:p>
    <w:p w14:paraId="33D24EF8" w14:textId="77777777" w:rsidR="00F547D8" w:rsidRDefault="00393E7F">
      <w:pPr>
        <w:pStyle w:val="TOC2"/>
        <w:rPr>
          <w:rFonts w:asciiTheme="minorHAnsi" w:hAnsiTheme="minorHAnsi"/>
          <w:sz w:val="22"/>
        </w:rPr>
      </w:pPr>
      <w:hyperlink w:anchor="_Toc71643123" w:history="1">
        <w:r w:rsidR="00F547D8" w:rsidRPr="00CC6AF5">
          <w:rPr>
            <w:rStyle w:val="Hyperlink"/>
          </w:rPr>
          <w:t>9.5</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_Toc71643123 \h </w:instrText>
        </w:r>
        <w:r w:rsidR="00F547D8">
          <w:rPr>
            <w:webHidden/>
          </w:rPr>
        </w:r>
        <w:r w:rsidR="00F547D8">
          <w:rPr>
            <w:webHidden/>
          </w:rPr>
          <w:fldChar w:fldCharType="separate"/>
        </w:r>
        <w:r w:rsidR="00F547D8">
          <w:rPr>
            <w:webHidden/>
          </w:rPr>
          <w:t>22</w:t>
        </w:r>
        <w:r w:rsidR="00F547D8">
          <w:rPr>
            <w:webHidden/>
          </w:rPr>
          <w:fldChar w:fldCharType="end"/>
        </w:r>
      </w:hyperlink>
    </w:p>
    <w:p w14:paraId="262C4CBF" w14:textId="77777777" w:rsidR="00F547D8" w:rsidRDefault="00393E7F">
      <w:pPr>
        <w:pStyle w:val="TOC2"/>
        <w:rPr>
          <w:rFonts w:asciiTheme="minorHAnsi" w:hAnsiTheme="minorHAnsi"/>
          <w:sz w:val="22"/>
        </w:rPr>
      </w:pPr>
      <w:hyperlink w:anchor="_Toc71643124" w:history="1">
        <w:r w:rsidR="00F547D8" w:rsidRPr="00CC6AF5">
          <w:rPr>
            <w:rStyle w:val="Hyperlink"/>
          </w:rPr>
          <w:t>9.6</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_Toc71643124 \h </w:instrText>
        </w:r>
        <w:r w:rsidR="00F547D8">
          <w:rPr>
            <w:webHidden/>
          </w:rPr>
        </w:r>
        <w:r w:rsidR="00F547D8">
          <w:rPr>
            <w:webHidden/>
          </w:rPr>
          <w:fldChar w:fldCharType="separate"/>
        </w:r>
        <w:r w:rsidR="00F547D8">
          <w:rPr>
            <w:webHidden/>
          </w:rPr>
          <w:t>22</w:t>
        </w:r>
        <w:r w:rsidR="00F547D8">
          <w:rPr>
            <w:webHidden/>
          </w:rPr>
          <w:fldChar w:fldCharType="end"/>
        </w:r>
      </w:hyperlink>
    </w:p>
    <w:p w14:paraId="0C890E43" w14:textId="77777777" w:rsidR="00F547D8" w:rsidRDefault="00393E7F">
      <w:pPr>
        <w:pStyle w:val="TOC1"/>
        <w:rPr>
          <w:rFonts w:asciiTheme="minorHAnsi" w:hAnsiTheme="minorHAnsi"/>
          <w:b w:val="0"/>
          <w:caps w:val="0"/>
        </w:rPr>
      </w:pPr>
      <w:hyperlink w:anchor="_Toc71643125" w:history="1">
        <w:r w:rsidR="00F547D8" w:rsidRPr="00CC6AF5">
          <w:rPr>
            <w:rStyle w:val="Hyperlink"/>
          </w:rPr>
          <w:t>10</w:t>
        </w:r>
        <w:r w:rsidR="00F547D8">
          <w:rPr>
            <w:rFonts w:asciiTheme="minorHAnsi" w:hAnsiTheme="minorHAnsi"/>
            <w:b w:val="0"/>
            <w:caps w:val="0"/>
          </w:rPr>
          <w:tab/>
        </w:r>
        <w:r w:rsidR="00F547D8" w:rsidRPr="00CC6AF5">
          <w:rPr>
            <w:rStyle w:val="Hyperlink"/>
          </w:rPr>
          <w:t>Stability Study</w:t>
        </w:r>
        <w:r w:rsidR="00F547D8">
          <w:rPr>
            <w:webHidden/>
          </w:rPr>
          <w:tab/>
        </w:r>
        <w:r w:rsidR="00F547D8">
          <w:rPr>
            <w:webHidden/>
          </w:rPr>
          <w:fldChar w:fldCharType="begin"/>
        </w:r>
        <w:r w:rsidR="00F547D8">
          <w:rPr>
            <w:webHidden/>
          </w:rPr>
          <w:instrText xml:space="preserve"> PAGEREF _Toc71643125 \h </w:instrText>
        </w:r>
        <w:r w:rsidR="00F547D8">
          <w:rPr>
            <w:webHidden/>
          </w:rPr>
        </w:r>
        <w:r w:rsidR="00F547D8">
          <w:rPr>
            <w:webHidden/>
          </w:rPr>
          <w:fldChar w:fldCharType="separate"/>
        </w:r>
        <w:r w:rsidR="00F547D8">
          <w:rPr>
            <w:webHidden/>
          </w:rPr>
          <w:t>23</w:t>
        </w:r>
        <w:r w:rsidR="00F547D8">
          <w:rPr>
            <w:webHidden/>
          </w:rPr>
          <w:fldChar w:fldCharType="end"/>
        </w:r>
      </w:hyperlink>
    </w:p>
    <w:p w14:paraId="00F4CFC6" w14:textId="77777777" w:rsidR="00F547D8" w:rsidRDefault="00393E7F">
      <w:pPr>
        <w:pStyle w:val="TOC2"/>
        <w:rPr>
          <w:rFonts w:asciiTheme="minorHAnsi" w:hAnsiTheme="minorHAnsi"/>
          <w:sz w:val="22"/>
        </w:rPr>
      </w:pPr>
      <w:hyperlink w:anchor="_Toc71643126" w:history="1">
        <w:r w:rsidR="00F547D8" w:rsidRPr="00CC6AF5">
          <w:rPr>
            <w:rStyle w:val="Hyperlink"/>
          </w:rPr>
          <w:t>10.1</w:t>
        </w:r>
        <w:r w:rsidR="00F547D8">
          <w:rPr>
            <w:rFonts w:asciiTheme="minorHAnsi" w:hAnsiTheme="minorHAnsi"/>
            <w:sz w:val="22"/>
          </w:rPr>
          <w:tab/>
        </w:r>
        <w:r w:rsidR="00F547D8" w:rsidRPr="00CC6AF5">
          <w:rPr>
            <w:rStyle w:val="Hyperlink"/>
          </w:rPr>
          <w:t>Procedure</w:t>
        </w:r>
        <w:r w:rsidR="00F547D8">
          <w:rPr>
            <w:webHidden/>
          </w:rPr>
          <w:tab/>
        </w:r>
        <w:r w:rsidR="00F547D8">
          <w:rPr>
            <w:webHidden/>
          </w:rPr>
          <w:fldChar w:fldCharType="begin"/>
        </w:r>
        <w:r w:rsidR="00F547D8">
          <w:rPr>
            <w:webHidden/>
          </w:rPr>
          <w:instrText xml:space="preserve"> PAGEREF _Toc71643126 \h </w:instrText>
        </w:r>
        <w:r w:rsidR="00F547D8">
          <w:rPr>
            <w:webHidden/>
          </w:rPr>
        </w:r>
        <w:r w:rsidR="00F547D8">
          <w:rPr>
            <w:webHidden/>
          </w:rPr>
          <w:fldChar w:fldCharType="separate"/>
        </w:r>
        <w:r w:rsidR="00F547D8">
          <w:rPr>
            <w:webHidden/>
          </w:rPr>
          <w:t>23</w:t>
        </w:r>
        <w:r w:rsidR="00F547D8">
          <w:rPr>
            <w:webHidden/>
          </w:rPr>
          <w:fldChar w:fldCharType="end"/>
        </w:r>
      </w:hyperlink>
    </w:p>
    <w:p w14:paraId="4AD39195" w14:textId="77777777" w:rsidR="00F547D8" w:rsidRDefault="00393E7F">
      <w:pPr>
        <w:pStyle w:val="TOC2"/>
        <w:rPr>
          <w:rFonts w:asciiTheme="minorHAnsi" w:hAnsiTheme="minorHAnsi"/>
          <w:sz w:val="22"/>
        </w:rPr>
      </w:pPr>
      <w:hyperlink w:anchor="_Toc71643127" w:history="1">
        <w:r w:rsidR="00F547D8" w:rsidRPr="00CC6AF5">
          <w:rPr>
            <w:rStyle w:val="Hyperlink"/>
          </w:rPr>
          <w:t>10.2</w:t>
        </w:r>
        <w:r w:rsidR="00F547D8">
          <w:rPr>
            <w:rFonts w:asciiTheme="minorHAnsi" w:hAnsiTheme="minorHAnsi"/>
            <w:sz w:val="22"/>
          </w:rPr>
          <w:tab/>
        </w:r>
        <w:r w:rsidR="00F547D8" w:rsidRPr="00CC6AF5">
          <w:rPr>
            <w:rStyle w:val="Hyperlink"/>
          </w:rPr>
          <w:t>Validity Criteria</w:t>
        </w:r>
        <w:r w:rsidR="00F547D8">
          <w:rPr>
            <w:webHidden/>
          </w:rPr>
          <w:tab/>
        </w:r>
        <w:r w:rsidR="00F547D8">
          <w:rPr>
            <w:webHidden/>
          </w:rPr>
          <w:fldChar w:fldCharType="begin"/>
        </w:r>
        <w:r w:rsidR="00F547D8">
          <w:rPr>
            <w:webHidden/>
          </w:rPr>
          <w:instrText xml:space="preserve"> PAGEREF _Toc71643127 \h </w:instrText>
        </w:r>
        <w:r w:rsidR="00F547D8">
          <w:rPr>
            <w:webHidden/>
          </w:rPr>
        </w:r>
        <w:r w:rsidR="00F547D8">
          <w:rPr>
            <w:webHidden/>
          </w:rPr>
          <w:fldChar w:fldCharType="separate"/>
        </w:r>
        <w:r w:rsidR="00F547D8">
          <w:rPr>
            <w:webHidden/>
          </w:rPr>
          <w:t>23</w:t>
        </w:r>
        <w:r w:rsidR="00F547D8">
          <w:rPr>
            <w:webHidden/>
          </w:rPr>
          <w:fldChar w:fldCharType="end"/>
        </w:r>
      </w:hyperlink>
    </w:p>
    <w:p w14:paraId="3184D2E1" w14:textId="77777777" w:rsidR="00F547D8" w:rsidRDefault="00393E7F">
      <w:pPr>
        <w:pStyle w:val="TOC2"/>
        <w:rPr>
          <w:rFonts w:asciiTheme="minorHAnsi" w:hAnsiTheme="minorHAnsi"/>
          <w:sz w:val="22"/>
        </w:rPr>
      </w:pPr>
      <w:hyperlink w:anchor="_Toc71643128" w:history="1">
        <w:r w:rsidR="00F547D8" w:rsidRPr="00CC6AF5">
          <w:rPr>
            <w:rStyle w:val="Hyperlink"/>
          </w:rPr>
          <w:t>10.3</w:t>
        </w:r>
        <w:r w:rsidR="00F547D8">
          <w:rPr>
            <w:rFonts w:asciiTheme="minorHAnsi" w:hAnsiTheme="minorHAnsi"/>
            <w:sz w:val="22"/>
          </w:rPr>
          <w:tab/>
        </w:r>
        <w:r w:rsidR="00F547D8" w:rsidRPr="00CC6AF5">
          <w:rPr>
            <w:rStyle w:val="Hyperlink"/>
          </w:rPr>
          <w:t>Acceptance Criteria</w:t>
        </w:r>
        <w:r w:rsidR="00F547D8">
          <w:rPr>
            <w:webHidden/>
          </w:rPr>
          <w:tab/>
        </w:r>
        <w:r w:rsidR="00F547D8">
          <w:rPr>
            <w:webHidden/>
          </w:rPr>
          <w:fldChar w:fldCharType="begin"/>
        </w:r>
        <w:r w:rsidR="00F547D8">
          <w:rPr>
            <w:webHidden/>
          </w:rPr>
          <w:instrText xml:space="preserve"> PAGEREF _Toc71643128 \h </w:instrText>
        </w:r>
        <w:r w:rsidR="00F547D8">
          <w:rPr>
            <w:webHidden/>
          </w:rPr>
        </w:r>
        <w:r w:rsidR="00F547D8">
          <w:rPr>
            <w:webHidden/>
          </w:rPr>
          <w:fldChar w:fldCharType="separate"/>
        </w:r>
        <w:r w:rsidR="00F547D8">
          <w:rPr>
            <w:webHidden/>
          </w:rPr>
          <w:t>23</w:t>
        </w:r>
        <w:r w:rsidR="00F547D8">
          <w:rPr>
            <w:webHidden/>
          </w:rPr>
          <w:fldChar w:fldCharType="end"/>
        </w:r>
      </w:hyperlink>
    </w:p>
    <w:p w14:paraId="4F9AC732" w14:textId="77777777" w:rsidR="00F547D8" w:rsidRDefault="00393E7F">
      <w:pPr>
        <w:pStyle w:val="TOC1"/>
        <w:rPr>
          <w:rFonts w:asciiTheme="minorHAnsi" w:hAnsiTheme="minorHAnsi"/>
          <w:b w:val="0"/>
          <w:caps w:val="0"/>
        </w:rPr>
      </w:pPr>
      <w:hyperlink w:anchor="_Toc71643129" w:history="1">
        <w:r w:rsidR="00F547D8" w:rsidRPr="00CC6AF5">
          <w:rPr>
            <w:rStyle w:val="Hyperlink"/>
          </w:rPr>
          <w:t>11</w:t>
        </w:r>
        <w:r w:rsidR="00F547D8">
          <w:rPr>
            <w:rFonts w:asciiTheme="minorHAnsi" w:hAnsiTheme="minorHAnsi"/>
            <w:b w:val="0"/>
            <w:caps w:val="0"/>
          </w:rPr>
          <w:tab/>
        </w:r>
        <w:r w:rsidR="00F547D8" w:rsidRPr="00CC6AF5">
          <w:rPr>
            <w:rStyle w:val="Hyperlink"/>
          </w:rPr>
          <w:t>Identification by Retention Time (RT)</w:t>
        </w:r>
        <w:r w:rsidR="00F547D8">
          <w:rPr>
            <w:webHidden/>
          </w:rPr>
          <w:tab/>
        </w:r>
        <w:r w:rsidR="00F547D8">
          <w:rPr>
            <w:webHidden/>
          </w:rPr>
          <w:fldChar w:fldCharType="begin"/>
        </w:r>
        <w:r w:rsidR="00F547D8">
          <w:rPr>
            <w:webHidden/>
          </w:rPr>
          <w:instrText xml:space="preserve"> PAGEREF _Toc71643129 \h </w:instrText>
        </w:r>
        <w:r w:rsidR="00F547D8">
          <w:rPr>
            <w:webHidden/>
          </w:rPr>
        </w:r>
        <w:r w:rsidR="00F547D8">
          <w:rPr>
            <w:webHidden/>
          </w:rPr>
          <w:fldChar w:fldCharType="separate"/>
        </w:r>
        <w:r w:rsidR="00F547D8">
          <w:rPr>
            <w:webHidden/>
          </w:rPr>
          <w:t>23</w:t>
        </w:r>
        <w:r w:rsidR="00F547D8">
          <w:rPr>
            <w:webHidden/>
          </w:rPr>
          <w:fldChar w:fldCharType="end"/>
        </w:r>
      </w:hyperlink>
    </w:p>
    <w:p w14:paraId="1CF7CD3F" w14:textId="57CBEED8" w:rsidR="005668AB" w:rsidRPr="00CB29D6" w:rsidRDefault="00F30DC8" w:rsidP="00CB29D6">
      <w:pPr>
        <w:pStyle w:val="TOCTitle"/>
        <w:jc w:val="both"/>
      </w:pPr>
      <w:r>
        <w:fldChar w:fldCharType="end"/>
      </w:r>
    </w:p>
    <w:p w14:paraId="6989986A" w14:textId="77777777" w:rsidR="005668AB" w:rsidRDefault="005668AB" w:rsidP="00CB29D6">
      <w:pPr>
        <w:pStyle w:val="Heading1"/>
        <w:pageBreakBefore/>
      </w:pPr>
      <w:bookmarkStart w:id="3" w:name="_Toc71042852"/>
      <w:bookmarkStart w:id="4" w:name="_Toc71643041"/>
      <w:r>
        <w:lastRenderedPageBreak/>
        <w:t>Introduction</w:t>
      </w:r>
      <w:bookmarkEnd w:id="3"/>
      <w:bookmarkEnd w:id="4"/>
    </w:p>
    <w:p w14:paraId="5EA912FE" w14:textId="3ACAE271" w:rsidR="005668AB" w:rsidRPr="007D76AC" w:rsidRDefault="005668AB" w:rsidP="005668AB">
      <w:r>
        <w:t>CX-4945</w:t>
      </w:r>
      <w:r w:rsidR="00723056">
        <w:t xml:space="preserve"> Sodium Salt</w:t>
      </w:r>
      <w:r w:rsidRPr="00765058">
        <w:t xml:space="preserve"> (Formula: </w:t>
      </w:r>
      <w:r w:rsidR="00131D2D" w:rsidRPr="007D76AC">
        <w:rPr>
          <w:color w:val="000000"/>
        </w:rPr>
        <w:t>C</w:t>
      </w:r>
      <w:r w:rsidR="00131D2D" w:rsidRPr="007D76AC">
        <w:rPr>
          <w:color w:val="000000"/>
          <w:vertAlign w:val="subscript"/>
        </w:rPr>
        <w:t>19</w:t>
      </w:r>
      <w:r w:rsidR="00131D2D" w:rsidRPr="007D76AC">
        <w:rPr>
          <w:color w:val="000000"/>
        </w:rPr>
        <w:t>H</w:t>
      </w:r>
      <w:r w:rsidR="00131D2D" w:rsidRPr="007D76AC">
        <w:rPr>
          <w:color w:val="000000"/>
          <w:vertAlign w:val="subscript"/>
        </w:rPr>
        <w:t>1</w:t>
      </w:r>
      <w:r w:rsidR="00131D2D">
        <w:rPr>
          <w:color w:val="000000"/>
          <w:vertAlign w:val="subscript"/>
        </w:rPr>
        <w:t>1</w:t>
      </w:r>
      <w:r w:rsidR="00131D2D" w:rsidRPr="007D76AC">
        <w:rPr>
          <w:color w:val="000000"/>
        </w:rPr>
        <w:t>ClN</w:t>
      </w:r>
      <w:r w:rsidR="00131D2D" w:rsidRPr="007D76AC">
        <w:rPr>
          <w:color w:val="000000"/>
          <w:vertAlign w:val="subscript"/>
        </w:rPr>
        <w:t>3</w:t>
      </w:r>
      <w:r w:rsidR="00131D2D" w:rsidRPr="007D76AC">
        <w:rPr>
          <w:color w:val="000000"/>
        </w:rPr>
        <w:t>O</w:t>
      </w:r>
      <w:r w:rsidR="00131D2D" w:rsidRPr="007D76AC">
        <w:rPr>
          <w:color w:val="000000"/>
          <w:vertAlign w:val="subscript"/>
        </w:rPr>
        <w:t>2</w:t>
      </w:r>
      <w:r w:rsidR="00723056">
        <w:rPr>
          <w:color w:val="000000"/>
        </w:rPr>
        <w:t>Na</w:t>
      </w:r>
      <w:r>
        <w:t xml:space="preserve">; molecular weight: </w:t>
      </w:r>
      <w:r w:rsidR="00131D2D">
        <w:t>371.75</w:t>
      </w:r>
      <w:r w:rsidRPr="00765058">
        <w:t xml:space="preserve"> </w:t>
      </w:r>
      <w:r>
        <w:t>g</w:t>
      </w:r>
      <w:r w:rsidRPr="00765058">
        <w:t>/</w:t>
      </w:r>
      <w:proofErr w:type="spellStart"/>
      <w:r w:rsidRPr="00765058">
        <w:t>mol</w:t>
      </w:r>
      <w:proofErr w:type="spellEnd"/>
      <w:r w:rsidRPr="00765058">
        <w:t>) is chemically known</w:t>
      </w:r>
      <w:r>
        <w:t xml:space="preserve"> </w:t>
      </w:r>
      <w:r w:rsidR="00131D2D">
        <w:t xml:space="preserve">sodium </w:t>
      </w:r>
      <w:r>
        <w:t>5-(3-</w:t>
      </w:r>
      <w:r w:rsidR="00723056">
        <w:t>chlorophenylamino</w:t>
      </w:r>
      <w:proofErr w:type="gramStart"/>
      <w:r>
        <w:t>)benzo</w:t>
      </w:r>
      <w:proofErr w:type="gramEnd"/>
      <w:r>
        <w:t>[c][2,6]naphthyridine-8-carboxyl</w:t>
      </w:r>
      <w:r w:rsidR="00723056">
        <w:t>ate</w:t>
      </w:r>
      <w:r>
        <w:t xml:space="preserve">. </w:t>
      </w:r>
      <w:r>
        <w:rPr>
          <w:color w:val="000000" w:themeColor="text1"/>
          <w:kern w:val="24"/>
        </w:rPr>
        <w:t>The structural formula of CX-4945 is represented below:</w:t>
      </w:r>
    </w:p>
    <w:p w14:paraId="174A771D" w14:textId="145DD99A" w:rsidR="005668AB" w:rsidRDefault="00131D2D" w:rsidP="005668AB">
      <w:pPr>
        <w:pStyle w:val="NormalWeb"/>
        <w:jc w:val="center"/>
        <w:rPr>
          <w:rFonts w:eastAsiaTheme="minorEastAsia"/>
          <w:color w:val="000000" w:themeColor="text1"/>
          <w:kern w:val="24"/>
        </w:rPr>
      </w:pPr>
      <w:r>
        <w:t>    </w:t>
      </w:r>
      <w:r w:rsidRPr="00131D2D">
        <w:rPr>
          <w:noProof/>
        </w:rPr>
        <w:drawing>
          <wp:inline distT="0" distB="0" distL="0" distR="0" wp14:anchorId="239625E7" wp14:editId="219755E2">
            <wp:extent cx="1677035" cy="1461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7035" cy="1461770"/>
                    </a:xfrm>
                    <a:prstGeom prst="rect">
                      <a:avLst/>
                    </a:prstGeom>
                    <a:noFill/>
                    <a:ln>
                      <a:noFill/>
                    </a:ln>
                  </pic:spPr>
                </pic:pic>
              </a:graphicData>
            </a:graphic>
          </wp:inline>
        </w:drawing>
      </w:r>
    </w:p>
    <w:p w14:paraId="1EC84909" w14:textId="4F8A3259" w:rsidR="005668AB" w:rsidRDefault="005668AB" w:rsidP="005668AB">
      <w:pPr>
        <w:rPr>
          <w:rFonts w:cs="Times New Roman"/>
          <w:szCs w:val="24"/>
        </w:rPr>
      </w:pPr>
      <w:r>
        <w:rPr>
          <w:rFonts w:cs="Times New Roman"/>
          <w:szCs w:val="24"/>
        </w:rPr>
        <w:t xml:space="preserve">This protocol pertains to the verification of the </w:t>
      </w:r>
      <w:r w:rsidRPr="0025209E">
        <w:rPr>
          <w:rFonts w:cs="Times New Roman"/>
          <w:i/>
          <w:spacing w:val="-4"/>
          <w:szCs w:val="24"/>
        </w:rPr>
        <w:t>Assay</w:t>
      </w:r>
      <w:r w:rsidR="00701B7A">
        <w:rPr>
          <w:rFonts w:cs="Times New Roman"/>
          <w:i/>
          <w:spacing w:val="-4"/>
          <w:szCs w:val="24"/>
        </w:rPr>
        <w:t xml:space="preserve"> (</w:t>
      </w:r>
      <w:r w:rsidR="00701B7A" w:rsidRPr="0025209E">
        <w:rPr>
          <w:rFonts w:cs="Times New Roman"/>
          <w:i/>
          <w:spacing w:val="-4"/>
          <w:szCs w:val="24"/>
        </w:rPr>
        <w:t>Content Uniformity</w:t>
      </w:r>
      <w:r w:rsidR="00701B7A">
        <w:rPr>
          <w:rFonts w:cs="Times New Roman"/>
          <w:spacing w:val="-4"/>
          <w:szCs w:val="24"/>
        </w:rPr>
        <w:t xml:space="preserve"> and</w:t>
      </w:r>
      <w:r w:rsidR="00701B7A" w:rsidRPr="00491DB5">
        <w:t xml:space="preserve"> </w:t>
      </w:r>
      <w:r w:rsidR="00701B7A" w:rsidRPr="009F6176">
        <w:rPr>
          <w:rFonts w:cs="Times New Roman"/>
          <w:i/>
          <w:spacing w:val="-4"/>
          <w:szCs w:val="24"/>
        </w:rPr>
        <w:t>Blend Uniformity</w:t>
      </w:r>
      <w:r w:rsidR="00701B7A">
        <w:rPr>
          <w:rFonts w:cs="Times New Roman"/>
          <w:i/>
          <w:spacing w:val="-4"/>
          <w:szCs w:val="24"/>
        </w:rPr>
        <w:t>)</w:t>
      </w:r>
      <w:r w:rsidRPr="00AE7254">
        <w:rPr>
          <w:rFonts w:cs="Times New Roman"/>
          <w:spacing w:val="-4"/>
          <w:szCs w:val="24"/>
        </w:rPr>
        <w:t xml:space="preserve">, </w:t>
      </w:r>
      <w:r w:rsidRPr="0025209E">
        <w:rPr>
          <w:rFonts w:cs="Times New Roman"/>
          <w:i/>
          <w:spacing w:val="-4"/>
          <w:szCs w:val="24"/>
        </w:rPr>
        <w:t>Related Substances</w:t>
      </w:r>
      <w:r w:rsidR="00701B7A">
        <w:rPr>
          <w:rFonts w:cs="Times New Roman"/>
          <w:spacing w:val="-4"/>
          <w:szCs w:val="24"/>
        </w:rPr>
        <w:t xml:space="preserve"> </w:t>
      </w:r>
      <w:r>
        <w:rPr>
          <w:rFonts w:cs="Times New Roman"/>
          <w:spacing w:val="-4"/>
          <w:szCs w:val="24"/>
        </w:rPr>
        <w:t>a</w:t>
      </w:r>
      <w:r w:rsidRPr="00AE7254">
        <w:rPr>
          <w:rFonts w:cs="Times New Roman"/>
          <w:spacing w:val="-4"/>
          <w:szCs w:val="24"/>
        </w:rPr>
        <w:t xml:space="preserve">nd </w:t>
      </w:r>
      <w:r w:rsidRPr="0025209E">
        <w:rPr>
          <w:rFonts w:cs="Times New Roman"/>
          <w:i/>
          <w:spacing w:val="-4"/>
          <w:szCs w:val="24"/>
        </w:rPr>
        <w:t>Identification by Retention Time</w:t>
      </w:r>
      <w:r>
        <w:rPr>
          <w:rFonts w:cs="Times New Roman"/>
          <w:spacing w:val="-4"/>
          <w:szCs w:val="24"/>
        </w:rPr>
        <w:t xml:space="preserve"> </w:t>
      </w:r>
      <w:r>
        <w:rPr>
          <w:rFonts w:cs="Times New Roman"/>
          <w:szCs w:val="24"/>
        </w:rPr>
        <w:t xml:space="preserve">analytical procedure for CX-4945 </w:t>
      </w:r>
      <w:r w:rsidR="008B5C04">
        <w:rPr>
          <w:rFonts w:cs="Times New Roman"/>
          <w:szCs w:val="24"/>
        </w:rPr>
        <w:t xml:space="preserve">(sodium salt) </w:t>
      </w:r>
      <w:r>
        <w:rPr>
          <w:rFonts w:cs="Times New Roman"/>
          <w:szCs w:val="24"/>
        </w:rPr>
        <w:t>d</w:t>
      </w:r>
      <w:r w:rsidRPr="00966858">
        <w:rPr>
          <w:rFonts w:cs="Times New Roman"/>
          <w:szCs w:val="24"/>
        </w:rPr>
        <w:t xml:space="preserve">rug </w:t>
      </w:r>
      <w:r>
        <w:rPr>
          <w:rFonts w:cs="Times New Roman"/>
          <w:szCs w:val="24"/>
        </w:rPr>
        <w:t>s</w:t>
      </w:r>
      <w:r w:rsidRPr="00966858">
        <w:rPr>
          <w:rFonts w:cs="Times New Roman"/>
          <w:szCs w:val="24"/>
        </w:rPr>
        <w:t>ubstance</w:t>
      </w:r>
      <w:r>
        <w:rPr>
          <w:rFonts w:cs="Times New Roman"/>
          <w:szCs w:val="24"/>
        </w:rPr>
        <w:t xml:space="preserve"> (M</w:t>
      </w:r>
      <w:r w:rsidRPr="002D1B18">
        <w:rPr>
          <w:rFonts w:cs="Times New Roman"/>
          <w:szCs w:val="24"/>
        </w:rPr>
        <w:t>anufacture</w:t>
      </w:r>
      <w:r>
        <w:rPr>
          <w:rFonts w:cs="Times New Roman"/>
          <w:szCs w:val="24"/>
        </w:rPr>
        <w:t>r:</w:t>
      </w:r>
      <w:r w:rsidRPr="002D1B18">
        <w:rPr>
          <w:rFonts w:cs="Times New Roman"/>
          <w:szCs w:val="24"/>
        </w:rPr>
        <w:t xml:space="preserve"> </w:t>
      </w:r>
      <w:proofErr w:type="spellStart"/>
      <w:r w:rsidRPr="00C144DF">
        <w:rPr>
          <w:rFonts w:eastAsia="Times New Roman" w:cs="Times New Roman"/>
          <w:color w:val="000000"/>
          <w:sz w:val="22"/>
        </w:rPr>
        <w:t>Carbogen</w:t>
      </w:r>
      <w:proofErr w:type="spellEnd"/>
      <w:r w:rsidRPr="00C144DF">
        <w:rPr>
          <w:rFonts w:eastAsia="Times New Roman" w:cs="Times New Roman"/>
          <w:color w:val="000000"/>
          <w:sz w:val="22"/>
        </w:rPr>
        <w:t xml:space="preserve"> </w:t>
      </w:r>
      <w:proofErr w:type="spellStart"/>
      <w:r w:rsidRPr="00C144DF">
        <w:rPr>
          <w:rFonts w:eastAsia="Times New Roman" w:cs="Times New Roman"/>
          <w:color w:val="000000"/>
          <w:sz w:val="22"/>
        </w:rPr>
        <w:t>Amcis</w:t>
      </w:r>
      <w:proofErr w:type="spellEnd"/>
      <w:r w:rsidRPr="00C144DF">
        <w:rPr>
          <w:rFonts w:eastAsia="Times New Roman" w:cs="Times New Roman"/>
          <w:color w:val="000000"/>
          <w:sz w:val="22"/>
        </w:rPr>
        <w:t xml:space="preserve"> AG</w:t>
      </w:r>
      <w:r>
        <w:rPr>
          <w:rFonts w:cs="Times New Roman"/>
          <w:szCs w:val="24"/>
        </w:rPr>
        <w:t xml:space="preserve">)  and CX-4945 capsules (200 mg) by </w:t>
      </w:r>
      <w:proofErr w:type="spellStart"/>
      <w:r w:rsidRPr="007D36D8">
        <w:rPr>
          <w:rFonts w:cs="Times New Roman"/>
          <w:szCs w:val="24"/>
        </w:rPr>
        <w:t>Frontida</w:t>
      </w:r>
      <w:proofErr w:type="spellEnd"/>
      <w:r w:rsidRPr="007D36D8">
        <w:rPr>
          <w:rFonts w:cs="Times New Roman"/>
          <w:szCs w:val="24"/>
        </w:rPr>
        <w:t xml:space="preserve"> </w:t>
      </w:r>
      <w:proofErr w:type="spellStart"/>
      <w:r w:rsidRPr="007D36D8">
        <w:rPr>
          <w:rFonts w:cs="Times New Roman"/>
          <w:szCs w:val="24"/>
        </w:rPr>
        <w:t>BioPharm</w:t>
      </w:r>
      <w:proofErr w:type="spellEnd"/>
      <w:r>
        <w:rPr>
          <w:rFonts w:cs="Times New Roman"/>
          <w:szCs w:val="24"/>
        </w:rPr>
        <w:t xml:space="preserve"> Analytical Research and Development (ARD) department.  </w:t>
      </w:r>
    </w:p>
    <w:p w14:paraId="5A41715B" w14:textId="657C12EB" w:rsidR="00C22725" w:rsidRPr="007F72E1" w:rsidRDefault="008B5C04" w:rsidP="005668AB">
      <w:pPr>
        <w:rPr>
          <w:rFonts w:cs="Times New Roman"/>
          <w:szCs w:val="24"/>
        </w:rPr>
      </w:pPr>
      <w:r>
        <w:rPr>
          <w:rFonts w:cs="Times New Roman"/>
          <w:szCs w:val="24"/>
        </w:rPr>
        <w:t>Note that CX-4945 capsules contain the CX-4945 as a sodium salt. The label claim is calculated based on the free acid.</w:t>
      </w:r>
    </w:p>
    <w:p w14:paraId="04A6AC46" w14:textId="46306488" w:rsidR="005668AB" w:rsidRDefault="005668AB" w:rsidP="005668AB">
      <w:pPr>
        <w:spacing w:before="120" w:after="120"/>
        <w:rPr>
          <w:rFonts w:cs="Times New Roman"/>
          <w:szCs w:val="24"/>
        </w:rPr>
      </w:pPr>
      <w:r>
        <w:rPr>
          <w:rFonts w:cs="Times New Roman"/>
          <w:szCs w:val="24"/>
        </w:rPr>
        <w:t xml:space="preserve">The method qualification of analytical procedure has been successfully performed by </w:t>
      </w:r>
      <w:proofErr w:type="spellStart"/>
      <w:r>
        <w:rPr>
          <w:rFonts w:cs="Times New Roman"/>
          <w:szCs w:val="24"/>
        </w:rPr>
        <w:t>Alcami</w:t>
      </w:r>
      <w:proofErr w:type="spellEnd"/>
      <w:r>
        <w:rPr>
          <w:rFonts w:cs="Times New Roman"/>
          <w:szCs w:val="24"/>
        </w:rPr>
        <w:t>, the findings from which are summarized in corresponding method qualification report provid</w:t>
      </w:r>
      <w:r w:rsidR="00A94869">
        <w:rPr>
          <w:rFonts w:cs="Times New Roman"/>
          <w:szCs w:val="24"/>
        </w:rPr>
        <w:t xml:space="preserve">ed by </w:t>
      </w:r>
      <w:proofErr w:type="spellStart"/>
      <w:r w:rsidR="00A94869">
        <w:rPr>
          <w:rFonts w:cs="Times New Roman"/>
          <w:szCs w:val="24"/>
        </w:rPr>
        <w:t>Senhwa</w:t>
      </w:r>
      <w:proofErr w:type="spellEnd"/>
      <w:r w:rsidR="00A94869">
        <w:rPr>
          <w:rFonts w:cs="Times New Roman"/>
          <w:szCs w:val="24"/>
        </w:rPr>
        <w:t xml:space="preserve"> Biosciences, Inc., </w:t>
      </w:r>
      <w:r>
        <w:rPr>
          <w:rFonts w:cs="Times New Roman"/>
          <w:szCs w:val="24"/>
        </w:rPr>
        <w:t>Report#: RPT 71442.00. The qualification of the method included and demonstrated the following method parameters/characteristics:</w:t>
      </w:r>
    </w:p>
    <w:p w14:paraId="092BB048" w14:textId="77777777" w:rsidR="005668AB" w:rsidRDefault="005668AB" w:rsidP="005668AB">
      <w:pPr>
        <w:pStyle w:val="Bullet1"/>
      </w:pPr>
      <w:r>
        <w:t>System Suitability</w:t>
      </w:r>
    </w:p>
    <w:p w14:paraId="6C166C22" w14:textId="77777777" w:rsidR="005668AB" w:rsidRDefault="005668AB" w:rsidP="005668AB">
      <w:pPr>
        <w:pStyle w:val="Bullet1"/>
      </w:pPr>
      <w:r>
        <w:t>Specificity (Interference)</w:t>
      </w:r>
    </w:p>
    <w:p w14:paraId="333F341C" w14:textId="77777777" w:rsidR="005668AB" w:rsidRDefault="005668AB" w:rsidP="005668AB">
      <w:pPr>
        <w:pStyle w:val="Bullet1"/>
      </w:pPr>
      <w:r>
        <w:t>Forced Degradation</w:t>
      </w:r>
    </w:p>
    <w:p w14:paraId="1ABEF569" w14:textId="77777777" w:rsidR="005668AB" w:rsidRDefault="005668AB" w:rsidP="005668AB">
      <w:pPr>
        <w:pStyle w:val="Bullet1"/>
      </w:pPr>
      <w:r>
        <w:t>Linearity</w:t>
      </w:r>
    </w:p>
    <w:p w14:paraId="2AD96B74" w14:textId="77777777" w:rsidR="005668AB" w:rsidRDefault="005668AB" w:rsidP="005668AB">
      <w:pPr>
        <w:pStyle w:val="Bullet1"/>
      </w:pPr>
      <w:r>
        <w:t>Accuracy by Recovery</w:t>
      </w:r>
    </w:p>
    <w:p w14:paraId="71FBFE5B" w14:textId="77777777" w:rsidR="005668AB" w:rsidRDefault="005668AB" w:rsidP="005668AB">
      <w:pPr>
        <w:pStyle w:val="Bullet1"/>
      </w:pPr>
      <w:r>
        <w:t xml:space="preserve">Method Repeatability </w:t>
      </w:r>
    </w:p>
    <w:p w14:paraId="6B59D241" w14:textId="77777777" w:rsidR="005668AB" w:rsidRDefault="005668AB" w:rsidP="005668AB">
      <w:pPr>
        <w:pStyle w:val="Bullet1"/>
      </w:pPr>
      <w:r>
        <w:t>Method Sensitivity (Reporting Limit)</w:t>
      </w:r>
    </w:p>
    <w:p w14:paraId="6FE408B6" w14:textId="77777777" w:rsidR="005668AB" w:rsidRDefault="005668AB" w:rsidP="005668AB">
      <w:pPr>
        <w:pStyle w:val="Bullet1"/>
      </w:pPr>
      <w:r>
        <w:t>Filter Study</w:t>
      </w:r>
    </w:p>
    <w:p w14:paraId="1A2F2D20" w14:textId="77777777" w:rsidR="005668AB" w:rsidRDefault="005668AB" w:rsidP="005668AB">
      <w:pPr>
        <w:pStyle w:val="Bullet1"/>
      </w:pPr>
      <w:r>
        <w:t>Stability of Solutions</w:t>
      </w:r>
    </w:p>
    <w:p w14:paraId="1EE2D39B" w14:textId="77777777" w:rsidR="005668AB" w:rsidRDefault="005668AB" w:rsidP="005668AB">
      <w:pPr>
        <w:spacing w:before="120" w:after="120"/>
        <w:rPr>
          <w:rFonts w:cs="Times New Roman"/>
          <w:szCs w:val="24"/>
        </w:rPr>
      </w:pPr>
      <w:r>
        <w:rPr>
          <w:rFonts w:cs="Times New Roman"/>
          <w:szCs w:val="24"/>
        </w:rPr>
        <w:t xml:space="preserve">Appropriate verification studies will be performed by the </w:t>
      </w:r>
      <w:proofErr w:type="spellStart"/>
      <w:r>
        <w:rPr>
          <w:rFonts w:cs="Times New Roman"/>
          <w:szCs w:val="24"/>
        </w:rPr>
        <w:t>Frontida</w:t>
      </w:r>
      <w:proofErr w:type="spellEnd"/>
      <w:r>
        <w:rPr>
          <w:rFonts w:cs="Times New Roman"/>
          <w:szCs w:val="24"/>
        </w:rPr>
        <w:t xml:space="preserve"> </w:t>
      </w:r>
      <w:proofErr w:type="spellStart"/>
      <w:r>
        <w:rPr>
          <w:rFonts w:cs="Times New Roman"/>
          <w:szCs w:val="24"/>
        </w:rPr>
        <w:t>BioPharm</w:t>
      </w:r>
      <w:proofErr w:type="spellEnd"/>
      <w:r>
        <w:rPr>
          <w:rFonts w:cs="Times New Roman"/>
          <w:szCs w:val="24"/>
        </w:rPr>
        <w:t xml:space="preserve"> ARD department in order to verify the suitability of the method and demonstrate the capability to perform the analysis. </w:t>
      </w:r>
    </w:p>
    <w:p w14:paraId="7EDCB6E0" w14:textId="77777777" w:rsidR="005668AB" w:rsidRDefault="005668AB" w:rsidP="00CB29D6">
      <w:pPr>
        <w:keepNext/>
        <w:spacing w:before="120" w:after="120"/>
        <w:rPr>
          <w:rFonts w:cs="Times New Roman"/>
          <w:szCs w:val="24"/>
        </w:rPr>
      </w:pPr>
      <w:r>
        <w:rPr>
          <w:rFonts w:cs="Times New Roman"/>
          <w:szCs w:val="24"/>
        </w:rPr>
        <w:t xml:space="preserve">This protocol describes the methodology for the verification of the analytical procedure and defines the criteria to assess the results. In order to verify the suitability of the test method and demonstrate </w:t>
      </w:r>
      <w:r>
        <w:rPr>
          <w:rFonts w:cs="Times New Roman"/>
          <w:szCs w:val="24"/>
        </w:rPr>
        <w:lastRenderedPageBreak/>
        <w:t xml:space="preserve">the capability of </w:t>
      </w:r>
      <w:proofErr w:type="spellStart"/>
      <w:r>
        <w:rPr>
          <w:rFonts w:cs="Times New Roman"/>
          <w:szCs w:val="24"/>
        </w:rPr>
        <w:t>Frontida</w:t>
      </w:r>
      <w:proofErr w:type="spellEnd"/>
      <w:r>
        <w:rPr>
          <w:rFonts w:cs="Times New Roman"/>
          <w:szCs w:val="24"/>
        </w:rPr>
        <w:t xml:space="preserve"> </w:t>
      </w:r>
      <w:proofErr w:type="spellStart"/>
      <w:r>
        <w:rPr>
          <w:rFonts w:cs="Times New Roman"/>
          <w:szCs w:val="24"/>
        </w:rPr>
        <w:t>BioPharm</w:t>
      </w:r>
      <w:proofErr w:type="spellEnd"/>
      <w:r>
        <w:rPr>
          <w:rFonts w:cs="Times New Roman"/>
          <w:szCs w:val="24"/>
        </w:rPr>
        <w:t xml:space="preserve"> ARD department to perform this analysis, the following studies will be performed:</w:t>
      </w:r>
    </w:p>
    <w:p w14:paraId="746099D8" w14:textId="77777777" w:rsidR="005668AB" w:rsidRDefault="005668AB" w:rsidP="005668AB">
      <w:pPr>
        <w:pStyle w:val="Bullet1"/>
      </w:pPr>
      <w:r>
        <w:t>System Suitability</w:t>
      </w:r>
    </w:p>
    <w:p w14:paraId="38FAF805" w14:textId="77777777" w:rsidR="005668AB" w:rsidRDefault="005668AB" w:rsidP="005668AB">
      <w:pPr>
        <w:pStyle w:val="Bullet1"/>
      </w:pPr>
      <w:r>
        <w:t>Specificity (Interference and Identification)</w:t>
      </w:r>
    </w:p>
    <w:p w14:paraId="05DF9251" w14:textId="4526CA41" w:rsidR="007C1BC6" w:rsidRDefault="007C1BC6" w:rsidP="005668AB">
      <w:pPr>
        <w:pStyle w:val="Bullet1"/>
      </w:pPr>
      <w:r>
        <w:t>Forced Degradation</w:t>
      </w:r>
      <w:r w:rsidR="003A39D6">
        <w:rPr>
          <w:rStyle w:val="FootnoteReference"/>
        </w:rPr>
        <w:footnoteReference w:id="1"/>
      </w:r>
      <w:r>
        <w:t xml:space="preserve"> (Oxidation</w:t>
      </w:r>
      <w:r w:rsidR="00DA5B61">
        <w:t xml:space="preserve"> by Peroxide and Metal Oxidation</w:t>
      </w:r>
      <w:r>
        <w:t>)</w:t>
      </w:r>
      <w:r w:rsidR="007169F3">
        <w:t xml:space="preserve"> </w:t>
      </w:r>
    </w:p>
    <w:p w14:paraId="0F0997BC" w14:textId="77777777" w:rsidR="005668AB" w:rsidRDefault="005668AB" w:rsidP="005668AB">
      <w:pPr>
        <w:pStyle w:val="Bullet1"/>
      </w:pPr>
      <w:r>
        <w:t>Quantitation Limit</w:t>
      </w:r>
    </w:p>
    <w:p w14:paraId="6CEDDF1E" w14:textId="62883E17" w:rsidR="00D94B95" w:rsidRDefault="00D94B95" w:rsidP="005668AB">
      <w:pPr>
        <w:pStyle w:val="Bullet1"/>
      </w:pPr>
      <w:r>
        <w:t>Accuracy by Spiked Recovery</w:t>
      </w:r>
    </w:p>
    <w:p w14:paraId="7E0EB872" w14:textId="77777777" w:rsidR="005668AB" w:rsidRDefault="005668AB" w:rsidP="005668AB">
      <w:pPr>
        <w:pStyle w:val="Bullet1"/>
        <w:spacing w:before="240" w:after="240"/>
      </w:pPr>
      <w:r>
        <w:t>Precision (Repeatability)</w:t>
      </w:r>
    </w:p>
    <w:p w14:paraId="15C6F39D" w14:textId="77777777" w:rsidR="005668AB" w:rsidRDefault="005668AB" w:rsidP="005668AB">
      <w:pPr>
        <w:pStyle w:val="Bullet1"/>
        <w:spacing w:before="240" w:after="240"/>
      </w:pPr>
      <w:r>
        <w:t>Filtration Study</w:t>
      </w:r>
    </w:p>
    <w:p w14:paraId="5DBE5ED6" w14:textId="71802B56" w:rsidR="00A01B81" w:rsidRDefault="00A01B81" w:rsidP="00A01B81">
      <w:pPr>
        <w:pStyle w:val="Bullet1"/>
      </w:pPr>
      <w:r>
        <w:t>Stability of Solutions</w:t>
      </w:r>
    </w:p>
    <w:p w14:paraId="0C7C8DCD" w14:textId="0290788F" w:rsidR="005668AB" w:rsidRDefault="005668AB" w:rsidP="005668AB">
      <w:r>
        <w:t>Note—</w:t>
      </w:r>
      <w:r w:rsidR="00A94869">
        <w:t>Modifications</w:t>
      </w:r>
      <w:r>
        <w:t xml:space="preserve"> to the standard and sample </w:t>
      </w:r>
      <w:r w:rsidR="00A94869">
        <w:t xml:space="preserve">solution </w:t>
      </w:r>
      <w:r>
        <w:t xml:space="preserve">preparation for the drug substance </w:t>
      </w:r>
      <w:r w:rsidR="00A94869">
        <w:t>and drug product are</w:t>
      </w:r>
      <w:r>
        <w:t xml:space="preserve"> proposed. There is no impact of the proposed change as the final solution concentration is maintained.</w:t>
      </w:r>
    </w:p>
    <w:p w14:paraId="2158BB0E" w14:textId="77777777" w:rsidR="005668AB" w:rsidRPr="00A655FC" w:rsidRDefault="005668AB" w:rsidP="005668AB">
      <w:pPr>
        <w:rPr>
          <w:rFonts w:cs="Times New Roman"/>
          <w:szCs w:val="24"/>
        </w:rPr>
      </w:pPr>
      <w:r>
        <w:t xml:space="preserve">The studies </w:t>
      </w:r>
      <w:r w:rsidRPr="00765058">
        <w:t xml:space="preserve">will be performed in accordance </w:t>
      </w:r>
      <w:r>
        <w:t xml:space="preserve">with </w:t>
      </w:r>
      <w:proofErr w:type="spellStart"/>
      <w:r>
        <w:t>Frontida</w:t>
      </w:r>
      <w:proofErr w:type="spellEnd"/>
      <w:r>
        <w:t xml:space="preserve"> </w:t>
      </w:r>
      <w:proofErr w:type="spellStart"/>
      <w:r>
        <w:t>BioPharm’s</w:t>
      </w:r>
      <w:proofErr w:type="spellEnd"/>
      <w:r>
        <w:t xml:space="preserve"> Standard Operating Procedure (SOP) for Validation of Analytical Methods, </w:t>
      </w:r>
      <w:r w:rsidRPr="00765058">
        <w:t>SOP MPC QC/RD-017 (current version)</w:t>
      </w:r>
      <w:r>
        <w:t xml:space="preserve">. </w:t>
      </w:r>
    </w:p>
    <w:p w14:paraId="5DD7745C" w14:textId="77777777" w:rsidR="00577087" w:rsidRPr="00577087" w:rsidRDefault="005668AB" w:rsidP="00577087">
      <w:pPr>
        <w:spacing w:before="120" w:after="120"/>
        <w:rPr>
          <w:rFonts w:cs="Times New Roman"/>
          <w:szCs w:val="24"/>
        </w:rPr>
      </w:pPr>
      <w:r>
        <w:rPr>
          <w:rFonts w:cs="Times New Roman"/>
          <w:szCs w:val="24"/>
        </w:rPr>
        <w:t>If during the execution of the verification studies, any changes or deviations are required, additional appropriate studies may be performed, if deemed necessary.  The corresponding report and method will reflect any deviations and changes.</w:t>
      </w:r>
      <w:r w:rsidR="00577087" w:rsidRPr="00577087">
        <w:rPr>
          <w:rFonts w:cs="Times New Roman"/>
          <w:szCs w:val="24"/>
        </w:rPr>
        <w:t xml:space="preserve"> </w:t>
      </w:r>
    </w:p>
    <w:p w14:paraId="6F775E21" w14:textId="77777777" w:rsidR="00384988" w:rsidRDefault="00384988" w:rsidP="00384988">
      <w:pPr>
        <w:spacing w:before="120" w:after="120"/>
        <w:rPr>
          <w:rFonts w:cs="Times New Roman"/>
          <w:szCs w:val="24"/>
        </w:rPr>
      </w:pPr>
      <w:r w:rsidRPr="00577087">
        <w:rPr>
          <w:rFonts w:cs="Times New Roman"/>
          <w:szCs w:val="24"/>
        </w:rPr>
        <w:t xml:space="preserve">In the event an acceptance criterion is not met, a laboratory </w:t>
      </w:r>
      <w:r>
        <w:rPr>
          <w:rFonts w:cs="Times New Roman"/>
          <w:szCs w:val="24"/>
        </w:rPr>
        <w:t xml:space="preserve">investigation will be performed </w:t>
      </w:r>
      <w:r w:rsidRPr="00577087">
        <w:rPr>
          <w:rFonts w:cs="Times New Roman"/>
          <w:szCs w:val="24"/>
        </w:rPr>
        <w:t xml:space="preserve">in accordance with </w:t>
      </w:r>
      <w:proofErr w:type="spellStart"/>
      <w:r>
        <w:t>Frontida</w:t>
      </w:r>
      <w:proofErr w:type="spellEnd"/>
      <w:r>
        <w:t xml:space="preserve"> </w:t>
      </w:r>
      <w:proofErr w:type="spellStart"/>
      <w:r>
        <w:t>BioPharm’s</w:t>
      </w:r>
      <w:proofErr w:type="spellEnd"/>
      <w:r w:rsidRPr="00577087">
        <w:rPr>
          <w:rFonts w:cs="Times New Roman"/>
          <w:szCs w:val="24"/>
        </w:rPr>
        <w:t xml:space="preserve"> SOPs and the outcome </w:t>
      </w:r>
      <w:r>
        <w:rPr>
          <w:rFonts w:cs="Times New Roman"/>
          <w:szCs w:val="24"/>
        </w:rPr>
        <w:t xml:space="preserve">will be </w:t>
      </w:r>
      <w:r w:rsidRPr="00577087">
        <w:rPr>
          <w:rFonts w:cs="Times New Roman"/>
          <w:szCs w:val="24"/>
        </w:rPr>
        <w:t xml:space="preserve">reported in the </w:t>
      </w:r>
      <w:r>
        <w:rPr>
          <w:rFonts w:cs="Times New Roman"/>
          <w:szCs w:val="24"/>
        </w:rPr>
        <w:t>verification/investigation</w:t>
      </w:r>
      <w:r w:rsidRPr="00577087">
        <w:rPr>
          <w:rFonts w:cs="Times New Roman"/>
          <w:szCs w:val="24"/>
        </w:rPr>
        <w:t xml:space="preserve"> report.</w:t>
      </w:r>
    </w:p>
    <w:p w14:paraId="59A67C69" w14:textId="77777777" w:rsidR="005668AB" w:rsidRDefault="005668AB" w:rsidP="005668AB">
      <w:pPr>
        <w:shd w:val="clear" w:color="auto" w:fill="FFFFFF"/>
        <w:spacing w:after="0" w:line="240" w:lineRule="auto"/>
        <w:jc w:val="left"/>
        <w:rPr>
          <w:rFonts w:eastAsia="Times New Roman" w:cs="Times New Roman"/>
          <w:sz w:val="22"/>
          <w:szCs w:val="24"/>
        </w:rPr>
      </w:pPr>
    </w:p>
    <w:p w14:paraId="62FFB829" w14:textId="77777777" w:rsidR="005668AB" w:rsidRDefault="005668AB" w:rsidP="00CF67B1">
      <w:pPr>
        <w:pStyle w:val="Heading1"/>
        <w:pageBreakBefore/>
      </w:pPr>
      <w:bookmarkStart w:id="5" w:name="_Toc38921496"/>
      <w:bookmarkStart w:id="6" w:name="_Toc38921944"/>
      <w:bookmarkStart w:id="7" w:name="_Toc38922382"/>
      <w:bookmarkStart w:id="8" w:name="_Toc38921497"/>
      <w:bookmarkStart w:id="9" w:name="_Toc38921945"/>
      <w:bookmarkStart w:id="10" w:name="_Toc38922383"/>
      <w:bookmarkStart w:id="11" w:name="_Toc38921498"/>
      <w:bookmarkStart w:id="12" w:name="_Toc38921946"/>
      <w:bookmarkStart w:id="13" w:name="_Toc38922384"/>
      <w:bookmarkStart w:id="14" w:name="_Toc38921499"/>
      <w:bookmarkStart w:id="15" w:name="_Toc38921947"/>
      <w:bookmarkStart w:id="16" w:name="_Toc38922385"/>
      <w:bookmarkStart w:id="17" w:name="_Toc38921500"/>
      <w:bookmarkStart w:id="18" w:name="_Toc38921948"/>
      <w:bookmarkStart w:id="19" w:name="_Toc38922386"/>
      <w:bookmarkStart w:id="20" w:name="_Toc38921501"/>
      <w:bookmarkStart w:id="21" w:name="_Toc38921949"/>
      <w:bookmarkStart w:id="22" w:name="_Toc38922387"/>
      <w:bookmarkStart w:id="23" w:name="_Toc38921502"/>
      <w:bookmarkStart w:id="24" w:name="_Toc38921950"/>
      <w:bookmarkStart w:id="25" w:name="_Toc38922388"/>
      <w:bookmarkStart w:id="26" w:name="_Toc38921503"/>
      <w:bookmarkStart w:id="27" w:name="_Toc38921951"/>
      <w:bookmarkStart w:id="28" w:name="_Toc38922389"/>
      <w:bookmarkStart w:id="29" w:name="_Toc38921504"/>
      <w:bookmarkStart w:id="30" w:name="_Toc38921952"/>
      <w:bookmarkStart w:id="31" w:name="_Toc38922390"/>
      <w:bookmarkStart w:id="32" w:name="_Toc71042853"/>
      <w:bookmarkStart w:id="33" w:name="_Toc71643042"/>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lastRenderedPageBreak/>
        <w:t>Analytical Procedure</w:t>
      </w:r>
      <w:bookmarkEnd w:id="32"/>
      <w:bookmarkEnd w:id="33"/>
    </w:p>
    <w:p w14:paraId="0748EBF1" w14:textId="77777777" w:rsidR="005668AB" w:rsidRDefault="005668AB" w:rsidP="005668AB">
      <w:pPr>
        <w:pStyle w:val="Heading2"/>
        <w:spacing w:before="240"/>
      </w:pPr>
      <w:bookmarkStart w:id="34" w:name="_Toc71042854"/>
      <w:bookmarkStart w:id="35" w:name="_Toc71643043"/>
      <w:r>
        <w:t>Chromatographic Parameters</w:t>
      </w:r>
      <w:bookmarkEnd w:id="34"/>
      <w:bookmarkEnd w:id="35"/>
    </w:p>
    <w:p w14:paraId="1390375F" w14:textId="77777777" w:rsidR="005668AB" w:rsidRDefault="005668AB" w:rsidP="005668AB">
      <w:pPr>
        <w:pStyle w:val="TableHeader"/>
        <w:spacing w:before="120"/>
        <w:rPr>
          <w:rFonts w:cs="Times New Roman"/>
          <w:b w:val="0"/>
        </w:rPr>
      </w:pPr>
      <w:bookmarkStart w:id="36" w:name="_Toc530997386"/>
      <w:bookmarkStart w:id="37" w:name="_Toc278691"/>
      <w:r w:rsidRPr="00765058">
        <w:rPr>
          <w:rFonts w:cs="Times New Roman"/>
        </w:rPr>
        <w:t xml:space="preserve">Table </w:t>
      </w:r>
      <w:r>
        <w:rPr>
          <w:rFonts w:cs="Times New Roman"/>
        </w:rPr>
        <w:t>2</w:t>
      </w:r>
      <w:r w:rsidRPr="00765058">
        <w:rPr>
          <w:rFonts w:cs="Times New Roman"/>
        </w:rPr>
        <w:t xml:space="preserve">-1. </w:t>
      </w:r>
      <w:r w:rsidRPr="00266AD8">
        <w:rPr>
          <w:rFonts w:cs="Times New Roman"/>
          <w:b w:val="0"/>
        </w:rPr>
        <w:t>HPLC Parameters</w:t>
      </w:r>
      <w:bookmarkEnd w:id="36"/>
      <w:bookmarkEnd w:id="37"/>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245"/>
        <w:gridCol w:w="5577"/>
      </w:tblGrid>
      <w:tr w:rsidR="005668AB" w:rsidRPr="0067216D" w14:paraId="5250C793" w14:textId="77777777" w:rsidTr="00491DB5">
        <w:trPr>
          <w:trHeight w:val="679"/>
          <w:jc w:val="center"/>
        </w:trPr>
        <w:tc>
          <w:tcPr>
            <w:tcW w:w="2245" w:type="dxa"/>
            <w:tcBorders>
              <w:top w:val="single" w:sz="6"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1EA9018B" w14:textId="77777777" w:rsidR="005668AB" w:rsidRPr="00934734" w:rsidRDefault="005668AB" w:rsidP="00491DB5">
            <w:pPr>
              <w:spacing w:after="0"/>
              <w:jc w:val="right"/>
              <w:rPr>
                <w:rFonts w:cs="Times New Roman"/>
                <w:b/>
                <w:sz w:val="20"/>
                <w:szCs w:val="20"/>
              </w:rPr>
            </w:pPr>
            <w:r w:rsidRPr="00934734">
              <w:rPr>
                <w:rFonts w:cs="Times New Roman"/>
                <w:b/>
                <w:sz w:val="20"/>
                <w:szCs w:val="20"/>
              </w:rPr>
              <w:t>Column</w:t>
            </w:r>
          </w:p>
        </w:tc>
        <w:tc>
          <w:tcPr>
            <w:tcW w:w="5577" w:type="dxa"/>
            <w:tcBorders>
              <w:left w:val="single" w:sz="6" w:space="0" w:color="auto"/>
            </w:tcBorders>
            <w:tcMar>
              <w:top w:w="0" w:type="dxa"/>
              <w:left w:w="108" w:type="dxa"/>
              <w:bottom w:w="0" w:type="dxa"/>
              <w:right w:w="108" w:type="dxa"/>
            </w:tcMar>
            <w:vAlign w:val="center"/>
            <w:hideMark/>
          </w:tcPr>
          <w:p w14:paraId="54ACF6A7" w14:textId="77777777" w:rsidR="005668AB" w:rsidRPr="00502481" w:rsidRDefault="005668AB" w:rsidP="00491DB5">
            <w:pPr>
              <w:spacing w:after="0"/>
              <w:rPr>
                <w:rFonts w:cs="Times New Roman"/>
                <w:sz w:val="20"/>
                <w:szCs w:val="20"/>
              </w:rPr>
            </w:pPr>
            <w:proofErr w:type="spellStart"/>
            <w:r w:rsidRPr="00502481">
              <w:rPr>
                <w:rFonts w:cs="Times New Roman"/>
                <w:sz w:val="20"/>
                <w:szCs w:val="20"/>
              </w:rPr>
              <w:t>Phenomenex</w:t>
            </w:r>
            <w:proofErr w:type="spellEnd"/>
            <w:r w:rsidRPr="00502481">
              <w:rPr>
                <w:rFonts w:cs="Times New Roman"/>
                <w:sz w:val="20"/>
                <w:szCs w:val="20"/>
              </w:rPr>
              <w:t xml:space="preserve"> Gemini</w:t>
            </w:r>
            <w:r>
              <w:rPr>
                <w:rFonts w:eastAsia="SimSun" w:cs="Times New Roman"/>
                <w:color w:val="000000"/>
                <w:sz w:val="20"/>
                <w:szCs w:val="20"/>
              </w:rPr>
              <w:t xml:space="preserve"> C18</w:t>
            </w:r>
            <w:r w:rsidRPr="002052B7">
              <w:rPr>
                <w:rFonts w:eastAsia="SimSun" w:cs="Times New Roman"/>
                <w:color w:val="000000"/>
                <w:sz w:val="20"/>
                <w:szCs w:val="20"/>
              </w:rPr>
              <w:t xml:space="preserve">, </w:t>
            </w:r>
            <w:r w:rsidRPr="002328A4">
              <w:rPr>
                <w:rFonts w:eastAsia="SimSun" w:cs="Times New Roman"/>
                <w:color w:val="000000"/>
                <w:sz w:val="20"/>
                <w:szCs w:val="20"/>
              </w:rPr>
              <w:t>110 Å</w:t>
            </w:r>
            <w:r w:rsidRPr="00502481">
              <w:rPr>
                <w:rFonts w:cs="Times New Roman"/>
                <w:sz w:val="20"/>
                <w:szCs w:val="20"/>
              </w:rPr>
              <w:t xml:space="preserve"> 1</w:t>
            </w:r>
            <w:r>
              <w:rPr>
                <w:rFonts w:cs="Times New Roman"/>
                <w:sz w:val="20"/>
                <w:szCs w:val="20"/>
              </w:rPr>
              <w:t>0</w:t>
            </w:r>
            <w:r w:rsidRPr="00502481">
              <w:rPr>
                <w:rFonts w:cs="Times New Roman"/>
                <w:sz w:val="20"/>
                <w:szCs w:val="20"/>
              </w:rPr>
              <w:t>0 mm x 4.6 mm, 3 µm</w:t>
            </w:r>
          </w:p>
          <w:p w14:paraId="0A7F579D" w14:textId="77777777" w:rsidR="005668AB" w:rsidRPr="00934734" w:rsidRDefault="005668AB" w:rsidP="00491DB5">
            <w:pPr>
              <w:spacing w:after="0"/>
              <w:rPr>
                <w:rFonts w:cs="Times New Roman"/>
                <w:sz w:val="20"/>
                <w:szCs w:val="20"/>
              </w:rPr>
            </w:pPr>
            <w:r w:rsidRPr="00502481">
              <w:rPr>
                <w:rFonts w:cs="Times New Roman"/>
                <w:sz w:val="20"/>
                <w:szCs w:val="20"/>
              </w:rPr>
              <w:t xml:space="preserve">Part number: </w:t>
            </w:r>
            <w:r w:rsidRPr="00502481">
              <w:rPr>
                <w:color w:val="000000"/>
                <w:sz w:val="20"/>
                <w:szCs w:val="20"/>
              </w:rPr>
              <w:t>00D-4439-E0</w:t>
            </w:r>
          </w:p>
        </w:tc>
      </w:tr>
      <w:tr w:rsidR="005668AB" w:rsidRPr="0067216D" w14:paraId="52167972"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0052C52" w14:textId="77777777" w:rsidR="005668AB" w:rsidRPr="00934734" w:rsidRDefault="005668AB" w:rsidP="00491DB5">
            <w:pPr>
              <w:spacing w:after="0" w:line="280" w:lineRule="atLeast"/>
              <w:ind w:left="2160" w:hanging="2160"/>
              <w:jc w:val="right"/>
              <w:rPr>
                <w:rFonts w:cs="Times New Roman"/>
                <w:b/>
                <w:sz w:val="20"/>
                <w:szCs w:val="20"/>
              </w:rPr>
            </w:pPr>
            <w:r w:rsidRPr="00934734">
              <w:rPr>
                <w:rFonts w:cs="Times New Roman"/>
                <w:b/>
                <w:sz w:val="20"/>
                <w:szCs w:val="20"/>
              </w:rPr>
              <w:t>Mobile Phase A</w:t>
            </w:r>
          </w:p>
        </w:tc>
        <w:tc>
          <w:tcPr>
            <w:tcW w:w="5577" w:type="dxa"/>
            <w:tcBorders>
              <w:left w:val="single" w:sz="6" w:space="0" w:color="auto"/>
            </w:tcBorders>
            <w:tcMar>
              <w:top w:w="0" w:type="dxa"/>
              <w:left w:w="108" w:type="dxa"/>
              <w:bottom w:w="0" w:type="dxa"/>
              <w:right w:w="108" w:type="dxa"/>
            </w:tcMar>
            <w:vAlign w:val="center"/>
          </w:tcPr>
          <w:p w14:paraId="6181F810" w14:textId="77777777" w:rsidR="005668AB" w:rsidRPr="00C7001F" w:rsidRDefault="005668AB" w:rsidP="00491DB5">
            <w:pPr>
              <w:spacing w:after="0"/>
              <w:jc w:val="left"/>
              <w:rPr>
                <w:rFonts w:cs="Times New Roman"/>
                <w:sz w:val="20"/>
                <w:szCs w:val="20"/>
              </w:rPr>
            </w:pPr>
            <w:r w:rsidRPr="00C7001F">
              <w:rPr>
                <w:rFonts w:cs="Times New Roman"/>
                <w:sz w:val="20"/>
                <w:szCs w:val="20"/>
              </w:rPr>
              <w:t>0.1% TFA in Purified Water</w:t>
            </w:r>
          </w:p>
        </w:tc>
      </w:tr>
      <w:tr w:rsidR="005668AB" w:rsidRPr="0067216D" w14:paraId="78103B14"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33DE6E0" w14:textId="77777777" w:rsidR="005668AB" w:rsidRPr="00934734" w:rsidRDefault="005668AB" w:rsidP="00491DB5">
            <w:pPr>
              <w:spacing w:after="0" w:line="280" w:lineRule="atLeast"/>
              <w:ind w:left="2160" w:hanging="2160"/>
              <w:jc w:val="right"/>
              <w:rPr>
                <w:rFonts w:cs="Times New Roman"/>
                <w:b/>
                <w:sz w:val="20"/>
                <w:szCs w:val="20"/>
              </w:rPr>
            </w:pPr>
            <w:r w:rsidRPr="00934734">
              <w:rPr>
                <w:rFonts w:cs="Times New Roman"/>
                <w:b/>
                <w:sz w:val="20"/>
                <w:szCs w:val="20"/>
              </w:rPr>
              <w:t>Mobile Phase B</w:t>
            </w:r>
          </w:p>
        </w:tc>
        <w:tc>
          <w:tcPr>
            <w:tcW w:w="5577" w:type="dxa"/>
            <w:tcBorders>
              <w:left w:val="single" w:sz="6" w:space="0" w:color="auto"/>
            </w:tcBorders>
            <w:tcMar>
              <w:top w:w="0" w:type="dxa"/>
              <w:left w:w="108" w:type="dxa"/>
              <w:bottom w:w="0" w:type="dxa"/>
              <w:right w:w="108" w:type="dxa"/>
            </w:tcMar>
            <w:vAlign w:val="center"/>
          </w:tcPr>
          <w:p w14:paraId="38CEFEC2" w14:textId="77777777" w:rsidR="005668AB" w:rsidRPr="00934734" w:rsidRDefault="005668AB" w:rsidP="00491DB5">
            <w:pPr>
              <w:spacing w:after="0"/>
              <w:jc w:val="left"/>
              <w:rPr>
                <w:rFonts w:cs="Times New Roman"/>
                <w:sz w:val="20"/>
                <w:szCs w:val="20"/>
              </w:rPr>
            </w:pPr>
            <w:r>
              <w:rPr>
                <w:rFonts w:cs="Times New Roman"/>
                <w:sz w:val="20"/>
                <w:szCs w:val="20"/>
              </w:rPr>
              <w:t>0.05</w:t>
            </w:r>
            <w:r w:rsidRPr="00C7001F">
              <w:rPr>
                <w:rFonts w:cs="Times New Roman"/>
                <w:sz w:val="20"/>
                <w:szCs w:val="20"/>
              </w:rPr>
              <w:t xml:space="preserve">% TFA in </w:t>
            </w:r>
            <w:r>
              <w:rPr>
                <w:rFonts w:cs="Times New Roman"/>
                <w:sz w:val="20"/>
                <w:szCs w:val="20"/>
              </w:rPr>
              <w:t>Acetonitrile</w:t>
            </w:r>
          </w:p>
        </w:tc>
      </w:tr>
      <w:tr w:rsidR="005668AB" w:rsidRPr="0067216D" w14:paraId="1C7406C7"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21B76FF8" w14:textId="77777777" w:rsidR="005668AB" w:rsidRPr="00934734" w:rsidRDefault="005668AB" w:rsidP="00491DB5">
            <w:pPr>
              <w:spacing w:after="0"/>
              <w:jc w:val="right"/>
              <w:rPr>
                <w:rFonts w:cs="Times New Roman"/>
                <w:b/>
                <w:sz w:val="20"/>
                <w:szCs w:val="20"/>
              </w:rPr>
            </w:pPr>
            <w:r w:rsidRPr="00934734">
              <w:rPr>
                <w:rFonts w:cs="Times New Roman"/>
                <w:b/>
                <w:sz w:val="20"/>
                <w:szCs w:val="20"/>
              </w:rPr>
              <w:t>Needle Wash</w:t>
            </w:r>
          </w:p>
        </w:tc>
        <w:tc>
          <w:tcPr>
            <w:tcW w:w="5577" w:type="dxa"/>
            <w:tcBorders>
              <w:left w:val="single" w:sz="6" w:space="0" w:color="auto"/>
            </w:tcBorders>
            <w:tcMar>
              <w:top w:w="0" w:type="dxa"/>
              <w:left w:w="108" w:type="dxa"/>
              <w:bottom w:w="0" w:type="dxa"/>
              <w:right w:w="108" w:type="dxa"/>
            </w:tcMar>
            <w:vAlign w:val="center"/>
          </w:tcPr>
          <w:p w14:paraId="154F40C2" w14:textId="77777777" w:rsidR="005668AB" w:rsidRPr="00934734" w:rsidRDefault="005668AB" w:rsidP="00491DB5">
            <w:pPr>
              <w:spacing w:after="0"/>
              <w:rPr>
                <w:rFonts w:cs="Times New Roman"/>
                <w:sz w:val="20"/>
                <w:szCs w:val="20"/>
              </w:rPr>
            </w:pPr>
            <w:r w:rsidRPr="00934734">
              <w:rPr>
                <w:rFonts w:cs="Times New Roman"/>
                <w:sz w:val="20"/>
                <w:szCs w:val="20"/>
              </w:rPr>
              <w:t>50:50 Acetonitrile: Purified Water</w:t>
            </w:r>
          </w:p>
        </w:tc>
      </w:tr>
      <w:tr w:rsidR="005668AB" w:rsidRPr="0067216D" w14:paraId="057B6B9A"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2A34D1E4" w14:textId="77777777" w:rsidR="005668AB" w:rsidRPr="00934734" w:rsidRDefault="005668AB" w:rsidP="00491DB5">
            <w:pPr>
              <w:spacing w:after="0"/>
              <w:jc w:val="right"/>
              <w:rPr>
                <w:rFonts w:cs="Times New Roman"/>
                <w:b/>
                <w:sz w:val="20"/>
                <w:szCs w:val="20"/>
              </w:rPr>
            </w:pPr>
            <w:r w:rsidRPr="00934734">
              <w:rPr>
                <w:rFonts w:cs="Times New Roman"/>
                <w:b/>
                <w:sz w:val="20"/>
                <w:szCs w:val="20"/>
              </w:rPr>
              <w:t>Needle Wash Setting</w:t>
            </w:r>
          </w:p>
        </w:tc>
        <w:tc>
          <w:tcPr>
            <w:tcW w:w="5577" w:type="dxa"/>
            <w:tcBorders>
              <w:left w:val="single" w:sz="6" w:space="0" w:color="auto"/>
            </w:tcBorders>
            <w:tcMar>
              <w:top w:w="0" w:type="dxa"/>
              <w:left w:w="108" w:type="dxa"/>
              <w:bottom w:w="0" w:type="dxa"/>
              <w:right w:w="108" w:type="dxa"/>
            </w:tcMar>
            <w:vAlign w:val="center"/>
          </w:tcPr>
          <w:p w14:paraId="4764EA40" w14:textId="77777777" w:rsidR="005668AB" w:rsidRPr="00934734" w:rsidRDefault="005668AB" w:rsidP="00491DB5">
            <w:pPr>
              <w:spacing w:after="0"/>
              <w:rPr>
                <w:rFonts w:cs="Times New Roman"/>
                <w:sz w:val="20"/>
                <w:szCs w:val="20"/>
              </w:rPr>
            </w:pPr>
            <w:r>
              <w:rPr>
                <w:rFonts w:cs="Times New Roman"/>
                <w:color w:val="000000"/>
                <w:sz w:val="20"/>
                <w:szCs w:val="20"/>
              </w:rPr>
              <w:t>Extended</w:t>
            </w:r>
          </w:p>
        </w:tc>
      </w:tr>
      <w:tr w:rsidR="005668AB" w:rsidRPr="0067216D" w14:paraId="0C62FC32" w14:textId="77777777" w:rsidTr="00491DB5">
        <w:trPr>
          <w:trHeight w:val="1201"/>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6ADB97F5" w14:textId="77777777" w:rsidR="005668AB" w:rsidRPr="00934734" w:rsidRDefault="005668AB" w:rsidP="00491DB5">
            <w:pPr>
              <w:spacing w:after="0"/>
              <w:jc w:val="right"/>
              <w:rPr>
                <w:rFonts w:cs="Times New Roman"/>
                <w:b/>
                <w:sz w:val="20"/>
                <w:szCs w:val="20"/>
              </w:rPr>
            </w:pPr>
            <w:r w:rsidRPr="00934734">
              <w:rPr>
                <w:rFonts w:cs="Times New Roman"/>
                <w:b/>
                <w:sz w:val="20"/>
                <w:szCs w:val="20"/>
              </w:rPr>
              <w:t>Gradient Program</w:t>
            </w:r>
          </w:p>
        </w:tc>
        <w:tc>
          <w:tcPr>
            <w:tcW w:w="5577" w:type="dxa"/>
            <w:tcBorders>
              <w:left w:val="single" w:sz="6" w:space="0" w:color="auto"/>
            </w:tcBorders>
            <w:tcMar>
              <w:top w:w="0" w:type="dxa"/>
              <w:left w:w="108" w:type="dxa"/>
              <w:bottom w:w="0" w:type="dxa"/>
              <w:right w:w="108" w:type="dxa"/>
            </w:tcMar>
            <w:vAlign w:val="center"/>
          </w:tcPr>
          <w:p w14:paraId="056187DF" w14:textId="77777777" w:rsidR="005668AB" w:rsidRDefault="005668AB" w:rsidP="00491DB5">
            <w:pPr>
              <w:spacing w:after="0"/>
              <w:rPr>
                <w:rFonts w:cs="Times New Roman"/>
                <w:sz w:val="20"/>
                <w:szCs w:val="20"/>
              </w:rPr>
            </w:pPr>
          </w:p>
          <w:tbl>
            <w:tblPr>
              <w:tblStyle w:val="TableGrid"/>
              <w:tblpPr w:leftFromText="180" w:rightFromText="180" w:vertAnchor="text" w:horzAnchor="margin" w:tblpY="-127"/>
              <w:tblOverlap w:val="never"/>
              <w:tblW w:w="0" w:type="auto"/>
              <w:tblLayout w:type="fixed"/>
              <w:tblLook w:val="04A0" w:firstRow="1" w:lastRow="0" w:firstColumn="1" w:lastColumn="0" w:noHBand="0" w:noVBand="1"/>
            </w:tblPr>
            <w:tblGrid>
              <w:gridCol w:w="1530"/>
              <w:gridCol w:w="1530"/>
              <w:gridCol w:w="1795"/>
            </w:tblGrid>
            <w:tr w:rsidR="005668AB" w:rsidRPr="00C7001F" w14:paraId="10883640" w14:textId="77777777" w:rsidTr="00491DB5">
              <w:trPr>
                <w:trHeight w:val="20"/>
              </w:trPr>
              <w:tc>
                <w:tcPr>
                  <w:tcW w:w="1530" w:type="dxa"/>
                  <w:vAlign w:val="center"/>
                </w:tcPr>
                <w:p w14:paraId="09A61EDA"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sz w:val="20"/>
                      <w:szCs w:val="20"/>
                    </w:rPr>
                    <w:t>Time (min)</w:t>
                  </w:r>
                </w:p>
              </w:tc>
              <w:tc>
                <w:tcPr>
                  <w:tcW w:w="1530" w:type="dxa"/>
                  <w:vAlign w:val="center"/>
                </w:tcPr>
                <w:p w14:paraId="44FA4472"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sz w:val="20"/>
                      <w:szCs w:val="20"/>
                    </w:rPr>
                    <w:t>A (%)</w:t>
                  </w:r>
                </w:p>
              </w:tc>
              <w:tc>
                <w:tcPr>
                  <w:tcW w:w="1795" w:type="dxa"/>
                  <w:vAlign w:val="center"/>
                </w:tcPr>
                <w:p w14:paraId="5020AC8B"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sz w:val="20"/>
                      <w:szCs w:val="20"/>
                    </w:rPr>
                    <w:t>B (%)</w:t>
                  </w:r>
                </w:p>
              </w:tc>
            </w:tr>
            <w:tr w:rsidR="005668AB" w:rsidRPr="00C7001F" w14:paraId="0C2D3C95" w14:textId="77777777" w:rsidTr="00491DB5">
              <w:trPr>
                <w:trHeight w:val="20"/>
              </w:trPr>
              <w:tc>
                <w:tcPr>
                  <w:tcW w:w="1530" w:type="dxa"/>
                  <w:vAlign w:val="center"/>
                </w:tcPr>
                <w:p w14:paraId="5496025A"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0</w:t>
                  </w:r>
                </w:p>
              </w:tc>
              <w:tc>
                <w:tcPr>
                  <w:tcW w:w="1530" w:type="dxa"/>
                  <w:vAlign w:val="center"/>
                </w:tcPr>
                <w:p w14:paraId="19E50D04"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03310F86"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r w:rsidR="005668AB" w:rsidRPr="00C7001F" w14:paraId="2BA5C99D" w14:textId="77777777" w:rsidTr="00491DB5">
              <w:trPr>
                <w:trHeight w:val="20"/>
              </w:trPr>
              <w:tc>
                <w:tcPr>
                  <w:tcW w:w="1530" w:type="dxa"/>
                  <w:vAlign w:val="center"/>
                </w:tcPr>
                <w:p w14:paraId="3E79DCC0"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2.0</w:t>
                  </w:r>
                </w:p>
              </w:tc>
              <w:tc>
                <w:tcPr>
                  <w:tcW w:w="1530" w:type="dxa"/>
                  <w:vAlign w:val="center"/>
                </w:tcPr>
                <w:p w14:paraId="64167A32"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50</w:t>
                  </w:r>
                </w:p>
              </w:tc>
              <w:tc>
                <w:tcPr>
                  <w:tcW w:w="1795" w:type="dxa"/>
                  <w:vAlign w:val="center"/>
                </w:tcPr>
                <w:p w14:paraId="4D5AB385"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50</w:t>
                  </w:r>
                </w:p>
              </w:tc>
            </w:tr>
            <w:tr w:rsidR="005668AB" w:rsidRPr="00C7001F" w14:paraId="478D4533" w14:textId="77777777" w:rsidTr="00491DB5">
              <w:trPr>
                <w:trHeight w:val="20"/>
              </w:trPr>
              <w:tc>
                <w:tcPr>
                  <w:tcW w:w="1530" w:type="dxa"/>
                  <w:vAlign w:val="center"/>
                </w:tcPr>
                <w:p w14:paraId="12344CC7"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6.0</w:t>
                  </w:r>
                </w:p>
              </w:tc>
              <w:tc>
                <w:tcPr>
                  <w:tcW w:w="1530" w:type="dxa"/>
                  <w:vAlign w:val="center"/>
                </w:tcPr>
                <w:p w14:paraId="7B721F5E"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35</w:t>
                  </w:r>
                </w:p>
              </w:tc>
              <w:tc>
                <w:tcPr>
                  <w:tcW w:w="1795" w:type="dxa"/>
                  <w:vAlign w:val="center"/>
                </w:tcPr>
                <w:p w14:paraId="642A5860"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65</w:t>
                  </w:r>
                </w:p>
              </w:tc>
            </w:tr>
            <w:tr w:rsidR="005668AB" w:rsidRPr="00C7001F" w14:paraId="276B0E48" w14:textId="77777777" w:rsidTr="00491DB5">
              <w:trPr>
                <w:trHeight w:val="20"/>
              </w:trPr>
              <w:tc>
                <w:tcPr>
                  <w:tcW w:w="1530" w:type="dxa"/>
                  <w:vAlign w:val="center"/>
                </w:tcPr>
                <w:p w14:paraId="11A485B4"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8.0</w:t>
                  </w:r>
                </w:p>
              </w:tc>
              <w:tc>
                <w:tcPr>
                  <w:tcW w:w="1530" w:type="dxa"/>
                  <w:vAlign w:val="center"/>
                </w:tcPr>
                <w:p w14:paraId="6FAA0B80"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698827C8"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r w:rsidR="005668AB" w:rsidRPr="00C7001F" w14:paraId="7EC7CF08" w14:textId="77777777" w:rsidTr="00491DB5">
              <w:trPr>
                <w:trHeight w:val="20"/>
              </w:trPr>
              <w:tc>
                <w:tcPr>
                  <w:tcW w:w="1530" w:type="dxa"/>
                  <w:vAlign w:val="center"/>
                </w:tcPr>
                <w:p w14:paraId="510FA5D7"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12.0</w:t>
                  </w:r>
                </w:p>
              </w:tc>
              <w:tc>
                <w:tcPr>
                  <w:tcW w:w="1530" w:type="dxa"/>
                  <w:vAlign w:val="center"/>
                </w:tcPr>
                <w:p w14:paraId="605A0018"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90</w:t>
                  </w:r>
                </w:p>
              </w:tc>
              <w:tc>
                <w:tcPr>
                  <w:tcW w:w="1795" w:type="dxa"/>
                  <w:vAlign w:val="center"/>
                </w:tcPr>
                <w:p w14:paraId="77C2947F" w14:textId="77777777" w:rsidR="005668AB" w:rsidRPr="00C7001F" w:rsidRDefault="005668AB" w:rsidP="00491DB5">
                  <w:pPr>
                    <w:pStyle w:val="TableHeader"/>
                    <w:shd w:val="clear" w:color="auto" w:fill="auto"/>
                    <w:spacing w:before="20" w:after="100" w:afterAutospacing="1"/>
                    <w:rPr>
                      <w:rFonts w:cs="Times New Roman"/>
                      <w:b w:val="0"/>
                      <w:sz w:val="20"/>
                      <w:szCs w:val="20"/>
                    </w:rPr>
                  </w:pPr>
                  <w:r w:rsidRPr="00C7001F">
                    <w:rPr>
                      <w:rFonts w:cs="Times New Roman"/>
                      <w:b w:val="0"/>
                      <w:sz w:val="20"/>
                      <w:szCs w:val="20"/>
                    </w:rPr>
                    <w:t>10</w:t>
                  </w:r>
                </w:p>
              </w:tc>
            </w:tr>
          </w:tbl>
          <w:p w14:paraId="525E72B2" w14:textId="77777777" w:rsidR="005668AB" w:rsidRPr="00934734" w:rsidRDefault="005668AB" w:rsidP="00491DB5">
            <w:pPr>
              <w:spacing w:after="0"/>
              <w:rPr>
                <w:rFonts w:cs="Times New Roman"/>
                <w:sz w:val="20"/>
                <w:szCs w:val="20"/>
              </w:rPr>
            </w:pPr>
          </w:p>
        </w:tc>
      </w:tr>
      <w:tr w:rsidR="005668AB" w:rsidRPr="0067216D" w14:paraId="28D495C1"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C71C25C" w14:textId="77777777" w:rsidR="005668AB" w:rsidRPr="00934734" w:rsidRDefault="005668AB" w:rsidP="00491DB5">
            <w:pPr>
              <w:spacing w:after="0" w:line="280" w:lineRule="atLeast"/>
              <w:jc w:val="right"/>
              <w:rPr>
                <w:rFonts w:cs="Times New Roman"/>
                <w:b/>
                <w:sz w:val="20"/>
                <w:szCs w:val="20"/>
              </w:rPr>
            </w:pPr>
            <w:r w:rsidRPr="00934734">
              <w:rPr>
                <w:rFonts w:cs="Times New Roman"/>
                <w:b/>
                <w:sz w:val="20"/>
                <w:szCs w:val="20"/>
              </w:rPr>
              <w:t>Detection</w:t>
            </w:r>
          </w:p>
        </w:tc>
        <w:tc>
          <w:tcPr>
            <w:tcW w:w="5577" w:type="dxa"/>
            <w:tcBorders>
              <w:left w:val="single" w:sz="6" w:space="0" w:color="auto"/>
            </w:tcBorders>
            <w:tcMar>
              <w:top w:w="0" w:type="dxa"/>
              <w:left w:w="108" w:type="dxa"/>
              <w:bottom w:w="0" w:type="dxa"/>
              <w:right w:w="108" w:type="dxa"/>
            </w:tcMar>
            <w:vAlign w:val="center"/>
          </w:tcPr>
          <w:p w14:paraId="433A261A" w14:textId="77777777" w:rsidR="005668AB" w:rsidRPr="00934734" w:rsidRDefault="005668AB" w:rsidP="00491DB5">
            <w:pPr>
              <w:spacing w:after="0"/>
              <w:rPr>
                <w:rFonts w:cs="Times New Roman"/>
                <w:sz w:val="20"/>
                <w:szCs w:val="20"/>
              </w:rPr>
            </w:pPr>
            <w:r>
              <w:rPr>
                <w:rFonts w:cs="Times New Roman"/>
                <w:sz w:val="20"/>
                <w:szCs w:val="20"/>
              </w:rPr>
              <w:t>227</w:t>
            </w:r>
            <w:r w:rsidRPr="00934734">
              <w:rPr>
                <w:rFonts w:cs="Times New Roman"/>
                <w:sz w:val="20"/>
                <w:szCs w:val="20"/>
              </w:rPr>
              <w:t xml:space="preserve"> nm  </w:t>
            </w:r>
          </w:p>
        </w:tc>
      </w:tr>
      <w:tr w:rsidR="005668AB" w:rsidRPr="0067216D" w14:paraId="048F6D18"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hideMark/>
          </w:tcPr>
          <w:p w14:paraId="7E81CC93" w14:textId="77777777" w:rsidR="005668AB" w:rsidRPr="00934734" w:rsidRDefault="005668AB" w:rsidP="00491DB5">
            <w:pPr>
              <w:spacing w:after="0"/>
              <w:jc w:val="right"/>
              <w:rPr>
                <w:rFonts w:cs="Times New Roman"/>
                <w:b/>
                <w:sz w:val="20"/>
                <w:szCs w:val="20"/>
              </w:rPr>
            </w:pPr>
            <w:r w:rsidRPr="00934734">
              <w:rPr>
                <w:rFonts w:cs="Times New Roman"/>
                <w:b/>
                <w:sz w:val="20"/>
                <w:szCs w:val="20"/>
              </w:rPr>
              <w:t>Flow Rate</w:t>
            </w:r>
          </w:p>
        </w:tc>
        <w:tc>
          <w:tcPr>
            <w:tcW w:w="5577" w:type="dxa"/>
            <w:tcBorders>
              <w:left w:val="single" w:sz="6" w:space="0" w:color="auto"/>
            </w:tcBorders>
            <w:tcMar>
              <w:top w:w="0" w:type="dxa"/>
              <w:left w:w="108" w:type="dxa"/>
              <w:bottom w:w="0" w:type="dxa"/>
              <w:right w:w="108" w:type="dxa"/>
            </w:tcMar>
            <w:vAlign w:val="center"/>
            <w:hideMark/>
          </w:tcPr>
          <w:p w14:paraId="54921DD6" w14:textId="77777777" w:rsidR="005668AB" w:rsidRPr="00934734" w:rsidRDefault="005668AB" w:rsidP="00491DB5">
            <w:pPr>
              <w:spacing w:after="0"/>
              <w:rPr>
                <w:rFonts w:cs="Times New Roman"/>
                <w:sz w:val="20"/>
                <w:szCs w:val="20"/>
              </w:rPr>
            </w:pPr>
            <w:r>
              <w:rPr>
                <w:rFonts w:cs="Times New Roman"/>
                <w:sz w:val="20"/>
                <w:szCs w:val="20"/>
              </w:rPr>
              <w:t>1.2</w:t>
            </w:r>
            <w:r w:rsidRPr="00934734">
              <w:rPr>
                <w:rFonts w:cs="Times New Roman"/>
                <w:sz w:val="20"/>
                <w:szCs w:val="20"/>
              </w:rPr>
              <w:t xml:space="preserve"> mL/min</w:t>
            </w:r>
          </w:p>
        </w:tc>
      </w:tr>
      <w:tr w:rsidR="005668AB" w:rsidRPr="0067216D" w14:paraId="490E963C"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0D58D6BD" w14:textId="77777777" w:rsidR="005668AB" w:rsidRPr="00934734" w:rsidRDefault="005668AB" w:rsidP="00491DB5">
            <w:pPr>
              <w:spacing w:after="0"/>
              <w:jc w:val="right"/>
              <w:rPr>
                <w:rFonts w:cs="Times New Roman"/>
                <w:b/>
                <w:sz w:val="20"/>
                <w:szCs w:val="20"/>
              </w:rPr>
            </w:pPr>
            <w:r w:rsidRPr="00934734">
              <w:rPr>
                <w:rFonts w:cs="Times New Roman"/>
                <w:b/>
                <w:sz w:val="20"/>
                <w:szCs w:val="20"/>
              </w:rPr>
              <w:t>Column Temperature</w:t>
            </w:r>
          </w:p>
        </w:tc>
        <w:tc>
          <w:tcPr>
            <w:tcW w:w="5577" w:type="dxa"/>
            <w:tcBorders>
              <w:left w:val="single" w:sz="6" w:space="0" w:color="auto"/>
            </w:tcBorders>
            <w:tcMar>
              <w:top w:w="0" w:type="dxa"/>
              <w:left w:w="108" w:type="dxa"/>
              <w:bottom w:w="0" w:type="dxa"/>
              <w:right w:w="108" w:type="dxa"/>
            </w:tcMar>
            <w:vAlign w:val="center"/>
          </w:tcPr>
          <w:p w14:paraId="2432B9CC" w14:textId="77777777" w:rsidR="005668AB" w:rsidRPr="00934734" w:rsidRDefault="005668AB" w:rsidP="00491DB5">
            <w:pPr>
              <w:spacing w:after="0"/>
              <w:rPr>
                <w:rFonts w:cs="Times New Roman"/>
                <w:sz w:val="20"/>
                <w:szCs w:val="20"/>
              </w:rPr>
            </w:pPr>
            <w:r>
              <w:rPr>
                <w:rFonts w:cs="Times New Roman"/>
                <w:sz w:val="20"/>
                <w:szCs w:val="20"/>
              </w:rPr>
              <w:t>30°C ± 5</w:t>
            </w:r>
            <w:r w:rsidRPr="00934734">
              <w:rPr>
                <w:rFonts w:cs="Times New Roman"/>
                <w:sz w:val="20"/>
                <w:szCs w:val="20"/>
              </w:rPr>
              <w:t>°C</w:t>
            </w:r>
          </w:p>
        </w:tc>
      </w:tr>
      <w:tr w:rsidR="005668AB" w:rsidRPr="0067216D" w14:paraId="65DC6B59"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4FA64E71" w14:textId="77777777" w:rsidR="005668AB" w:rsidRPr="00934734" w:rsidRDefault="005668AB" w:rsidP="00491DB5">
            <w:pPr>
              <w:spacing w:after="0"/>
              <w:jc w:val="right"/>
              <w:rPr>
                <w:rFonts w:cs="Times New Roman"/>
                <w:b/>
                <w:sz w:val="20"/>
                <w:szCs w:val="20"/>
              </w:rPr>
            </w:pPr>
            <w:r w:rsidRPr="00934734">
              <w:rPr>
                <w:rFonts w:cs="Times New Roman"/>
                <w:b/>
                <w:sz w:val="20"/>
                <w:szCs w:val="20"/>
              </w:rPr>
              <w:t>Injection Volume</w:t>
            </w:r>
          </w:p>
        </w:tc>
        <w:tc>
          <w:tcPr>
            <w:tcW w:w="5577" w:type="dxa"/>
            <w:tcBorders>
              <w:left w:val="single" w:sz="6" w:space="0" w:color="auto"/>
            </w:tcBorders>
            <w:tcMar>
              <w:top w:w="0" w:type="dxa"/>
              <w:left w:w="108" w:type="dxa"/>
              <w:bottom w:w="0" w:type="dxa"/>
              <w:right w:w="108" w:type="dxa"/>
            </w:tcMar>
            <w:vAlign w:val="center"/>
          </w:tcPr>
          <w:p w14:paraId="3A1C2C4D" w14:textId="77777777" w:rsidR="005668AB" w:rsidRPr="00934734" w:rsidRDefault="005668AB" w:rsidP="00491DB5">
            <w:pPr>
              <w:spacing w:after="0"/>
              <w:rPr>
                <w:rFonts w:cs="Times New Roman"/>
                <w:sz w:val="20"/>
                <w:szCs w:val="20"/>
              </w:rPr>
            </w:pPr>
            <w:r>
              <w:rPr>
                <w:rFonts w:cs="Times New Roman"/>
                <w:sz w:val="20"/>
                <w:szCs w:val="20"/>
              </w:rPr>
              <w:t>10</w:t>
            </w:r>
            <w:r w:rsidRPr="00934734">
              <w:rPr>
                <w:rFonts w:cs="Times New Roman"/>
                <w:sz w:val="20"/>
                <w:szCs w:val="20"/>
              </w:rPr>
              <w:t xml:space="preserve"> </w:t>
            </w:r>
            <w:r w:rsidRPr="00934734">
              <w:rPr>
                <w:rFonts w:cs="Times New Roman"/>
                <w:sz w:val="20"/>
                <w:szCs w:val="20"/>
              </w:rPr>
              <w:sym w:font="Symbol" w:char="F06D"/>
            </w:r>
            <w:r w:rsidRPr="00934734">
              <w:rPr>
                <w:rFonts w:cs="Times New Roman"/>
                <w:sz w:val="20"/>
                <w:szCs w:val="20"/>
              </w:rPr>
              <w:t xml:space="preserve">L </w:t>
            </w:r>
          </w:p>
        </w:tc>
      </w:tr>
      <w:tr w:rsidR="005668AB" w:rsidRPr="0067216D" w14:paraId="32ADD9E4" w14:textId="77777777" w:rsidTr="00491DB5">
        <w:trPr>
          <w:trHeight w:val="288"/>
          <w:jc w:val="center"/>
        </w:trPr>
        <w:tc>
          <w:tcPr>
            <w:tcW w:w="2245" w:type="dxa"/>
            <w:tcBorders>
              <w:top w:val="single" w:sz="2" w:space="0" w:color="auto"/>
              <w:left w:val="single" w:sz="6" w:space="0" w:color="auto"/>
              <w:bottom w:val="single" w:sz="2"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40F2C51" w14:textId="77777777" w:rsidR="005668AB" w:rsidRPr="00934734" w:rsidRDefault="005668AB" w:rsidP="00491DB5">
            <w:pPr>
              <w:spacing w:after="0"/>
              <w:jc w:val="right"/>
              <w:rPr>
                <w:rFonts w:cs="Times New Roman"/>
                <w:b/>
                <w:sz w:val="20"/>
                <w:szCs w:val="20"/>
              </w:rPr>
            </w:pPr>
            <w:r>
              <w:rPr>
                <w:rFonts w:cs="Times New Roman"/>
                <w:b/>
                <w:color w:val="000000"/>
                <w:sz w:val="20"/>
                <w:szCs w:val="20"/>
              </w:rPr>
              <w:t>Sampling Rate</w:t>
            </w:r>
          </w:p>
        </w:tc>
        <w:tc>
          <w:tcPr>
            <w:tcW w:w="5577" w:type="dxa"/>
            <w:tcBorders>
              <w:left w:val="single" w:sz="6" w:space="0" w:color="auto"/>
            </w:tcBorders>
            <w:tcMar>
              <w:top w:w="0" w:type="dxa"/>
              <w:left w:w="108" w:type="dxa"/>
              <w:bottom w:w="0" w:type="dxa"/>
              <w:right w:w="108" w:type="dxa"/>
            </w:tcMar>
            <w:vAlign w:val="center"/>
          </w:tcPr>
          <w:p w14:paraId="65240A59" w14:textId="77777777" w:rsidR="005668AB" w:rsidRDefault="005668AB" w:rsidP="00491DB5">
            <w:pPr>
              <w:spacing w:after="0"/>
              <w:rPr>
                <w:rFonts w:cs="Times New Roman"/>
                <w:sz w:val="20"/>
                <w:szCs w:val="20"/>
              </w:rPr>
            </w:pPr>
            <w:r>
              <w:rPr>
                <w:rFonts w:cs="Times New Roman"/>
                <w:sz w:val="20"/>
                <w:szCs w:val="20"/>
              </w:rPr>
              <w:t>10 points/sec</w:t>
            </w:r>
          </w:p>
        </w:tc>
      </w:tr>
      <w:tr w:rsidR="005668AB" w:rsidRPr="0067216D" w14:paraId="3DBCFB58" w14:textId="77777777" w:rsidTr="00491DB5">
        <w:trPr>
          <w:trHeight w:val="288"/>
          <w:jc w:val="center"/>
        </w:trPr>
        <w:tc>
          <w:tcPr>
            <w:tcW w:w="2245" w:type="dxa"/>
            <w:tcBorders>
              <w:top w:val="single" w:sz="2"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vAlign w:val="center"/>
          </w:tcPr>
          <w:p w14:paraId="528CC656" w14:textId="77777777" w:rsidR="005668AB" w:rsidRPr="00934734" w:rsidRDefault="005668AB" w:rsidP="00491DB5">
            <w:pPr>
              <w:spacing w:after="0"/>
              <w:jc w:val="right"/>
              <w:rPr>
                <w:rFonts w:cs="Times New Roman"/>
                <w:b/>
                <w:sz w:val="20"/>
                <w:szCs w:val="20"/>
              </w:rPr>
            </w:pPr>
            <w:r w:rsidRPr="00934734">
              <w:rPr>
                <w:rFonts w:cs="Times New Roman"/>
                <w:b/>
                <w:sz w:val="20"/>
                <w:szCs w:val="20"/>
              </w:rPr>
              <w:t>Run Time</w:t>
            </w:r>
          </w:p>
        </w:tc>
        <w:tc>
          <w:tcPr>
            <w:tcW w:w="5577" w:type="dxa"/>
            <w:tcBorders>
              <w:left w:val="single" w:sz="6" w:space="0" w:color="auto"/>
            </w:tcBorders>
            <w:tcMar>
              <w:top w:w="0" w:type="dxa"/>
              <w:left w:w="108" w:type="dxa"/>
              <w:bottom w:w="0" w:type="dxa"/>
              <w:right w:w="108" w:type="dxa"/>
            </w:tcMar>
            <w:vAlign w:val="center"/>
          </w:tcPr>
          <w:p w14:paraId="7DA1A828" w14:textId="77777777" w:rsidR="005668AB" w:rsidRPr="00934734" w:rsidRDefault="005668AB" w:rsidP="00491DB5">
            <w:pPr>
              <w:spacing w:after="0"/>
              <w:rPr>
                <w:rFonts w:cs="Times New Roman"/>
                <w:sz w:val="20"/>
                <w:szCs w:val="20"/>
              </w:rPr>
            </w:pPr>
            <w:r>
              <w:rPr>
                <w:rFonts w:cs="Times New Roman"/>
                <w:sz w:val="20"/>
                <w:szCs w:val="20"/>
              </w:rPr>
              <w:t>12</w:t>
            </w:r>
            <w:r w:rsidRPr="00934734">
              <w:rPr>
                <w:rFonts w:cs="Times New Roman"/>
                <w:sz w:val="20"/>
                <w:szCs w:val="20"/>
              </w:rPr>
              <w:t xml:space="preserve"> minutes</w:t>
            </w:r>
          </w:p>
        </w:tc>
      </w:tr>
    </w:tbl>
    <w:p w14:paraId="16033FB4" w14:textId="77777777" w:rsidR="005668AB" w:rsidRDefault="005668AB" w:rsidP="005668AB">
      <w:pPr>
        <w:pStyle w:val="Heading2"/>
        <w:spacing w:before="480"/>
      </w:pPr>
      <w:bookmarkStart w:id="38" w:name="_Toc71042855"/>
      <w:bookmarkStart w:id="39" w:name="_Toc71643044"/>
      <w:r>
        <w:t>Reagents and Materials</w:t>
      </w:r>
      <w:bookmarkEnd w:id="38"/>
      <w:bookmarkEnd w:id="39"/>
    </w:p>
    <w:p w14:paraId="15AFA2FA" w14:textId="77777777" w:rsidR="005668AB" w:rsidRPr="00AA002E" w:rsidRDefault="005668AB" w:rsidP="005668AB">
      <w:pPr>
        <w:pStyle w:val="Bullet2"/>
      </w:pPr>
      <w:r w:rsidRPr="00AA002E">
        <w:t>Purified Water</w:t>
      </w:r>
      <w:r>
        <w:t xml:space="preserve">, Millipore </w:t>
      </w:r>
    </w:p>
    <w:p w14:paraId="0E0C0858" w14:textId="77777777" w:rsidR="005668AB" w:rsidRDefault="005668AB" w:rsidP="005668AB">
      <w:pPr>
        <w:pStyle w:val="Bullet2"/>
      </w:pPr>
      <w:r w:rsidRPr="00AA002E">
        <w:t>Acetonitrile, HPLC Grade</w:t>
      </w:r>
    </w:p>
    <w:p w14:paraId="7EA8E24B" w14:textId="77777777" w:rsidR="005668AB" w:rsidRDefault="005668AB" w:rsidP="005668AB">
      <w:pPr>
        <w:pStyle w:val="Bullet2"/>
      </w:pPr>
      <w:proofErr w:type="spellStart"/>
      <w:r>
        <w:t>Trifluoroacetic</w:t>
      </w:r>
      <w:proofErr w:type="spellEnd"/>
      <w:r>
        <w:t xml:space="preserve"> Acid (TFA), </w:t>
      </w:r>
      <w:r w:rsidRPr="00AA002E">
        <w:t>HPLC Grade</w:t>
      </w:r>
    </w:p>
    <w:p w14:paraId="2FFE5EA5" w14:textId="77777777" w:rsidR="005668AB" w:rsidRDefault="005668AB" w:rsidP="005668AB">
      <w:pPr>
        <w:pStyle w:val="Bullet2"/>
      </w:pPr>
      <w:r>
        <w:t xml:space="preserve">CX-4945 (free acid) Standard, </w:t>
      </w:r>
      <w:r w:rsidRPr="001E7AE2">
        <w:t xml:space="preserve">client provided </w:t>
      </w:r>
    </w:p>
    <w:p w14:paraId="4C819C1C" w14:textId="77777777" w:rsidR="005668AB" w:rsidRDefault="005668AB" w:rsidP="005668AB">
      <w:pPr>
        <w:pStyle w:val="Bullet2"/>
      </w:pPr>
      <w:r>
        <w:t>CX-4945 Capsules composite placebo</w:t>
      </w:r>
    </w:p>
    <w:p w14:paraId="234EB28B" w14:textId="77777777" w:rsidR="005668AB" w:rsidRDefault="005668AB" w:rsidP="005668AB">
      <w:pPr>
        <w:pStyle w:val="Bullet2"/>
      </w:pPr>
      <w:r>
        <w:t>CX-4945 Capsules, 200 mg</w:t>
      </w:r>
    </w:p>
    <w:p w14:paraId="1D244634" w14:textId="52208630" w:rsidR="005668AB" w:rsidRDefault="00675346" w:rsidP="005668AB">
      <w:pPr>
        <w:pStyle w:val="Bullet2"/>
      </w:pPr>
      <w:r>
        <w:t>Millipore 0.45</w:t>
      </w:r>
      <w:r>
        <w:noBreakHyphen/>
      </w:r>
      <w:r w:rsidR="005668AB">
        <w:t xml:space="preserve">μm PVDF </w:t>
      </w:r>
      <w:r w:rsidR="005668AB">
        <w:rPr>
          <w:rFonts w:cs="Times New Roman"/>
        </w:rPr>
        <w:t>membrane filter</w:t>
      </w:r>
    </w:p>
    <w:p w14:paraId="13A60C37" w14:textId="77777777" w:rsidR="005668AB" w:rsidRDefault="005668AB" w:rsidP="005668AB">
      <w:pPr>
        <w:pStyle w:val="Heading2"/>
      </w:pPr>
      <w:bookmarkStart w:id="40" w:name="_Toc71042856"/>
      <w:bookmarkStart w:id="41" w:name="_Toc71643045"/>
      <w:r>
        <w:t xml:space="preserve">Mobile Phase </w:t>
      </w:r>
      <w:proofErr w:type="gramStart"/>
      <w:r>
        <w:t>A</w:t>
      </w:r>
      <w:proofErr w:type="gramEnd"/>
      <w:r>
        <w:t xml:space="preserve"> Preparation (0.1% TFA in water)</w:t>
      </w:r>
      <w:bookmarkEnd w:id="40"/>
      <w:bookmarkEnd w:id="41"/>
    </w:p>
    <w:p w14:paraId="642F4CDB" w14:textId="77777777" w:rsidR="005668AB" w:rsidRPr="00502481" w:rsidRDefault="005668AB" w:rsidP="005668AB">
      <w:pPr>
        <w:pStyle w:val="Normal2"/>
      </w:pPr>
      <w:r w:rsidRPr="00502481">
        <w:t>Transfer 1.0 mL of TFA into a suitable flask containing 1000 mL of purified water. Mix well</w:t>
      </w:r>
      <w:r>
        <w:t>.</w:t>
      </w:r>
    </w:p>
    <w:p w14:paraId="05A45437" w14:textId="77777777" w:rsidR="005668AB" w:rsidRDefault="005668AB" w:rsidP="005668AB">
      <w:pPr>
        <w:pStyle w:val="Heading2"/>
      </w:pPr>
      <w:bookmarkStart w:id="42" w:name="_Toc38370362"/>
      <w:bookmarkStart w:id="43" w:name="_Toc38619359"/>
      <w:bookmarkStart w:id="44" w:name="_Toc38921508"/>
      <w:bookmarkStart w:id="45" w:name="_Toc38370363"/>
      <w:bookmarkStart w:id="46" w:name="_Toc38619360"/>
      <w:bookmarkStart w:id="47" w:name="_Toc38921509"/>
      <w:bookmarkStart w:id="48" w:name="_Toc38370364"/>
      <w:bookmarkStart w:id="49" w:name="_Toc38619361"/>
      <w:bookmarkStart w:id="50" w:name="_Toc38921510"/>
      <w:bookmarkStart w:id="51" w:name="_Toc38370365"/>
      <w:bookmarkStart w:id="52" w:name="_Toc38619362"/>
      <w:bookmarkStart w:id="53" w:name="_Toc38921511"/>
      <w:bookmarkStart w:id="54" w:name="_Toc38370366"/>
      <w:bookmarkStart w:id="55" w:name="_Toc38619363"/>
      <w:bookmarkStart w:id="56" w:name="_Toc38921512"/>
      <w:bookmarkStart w:id="57" w:name="_Toc38370367"/>
      <w:bookmarkStart w:id="58" w:name="_Toc38619364"/>
      <w:bookmarkStart w:id="59" w:name="_Toc38921513"/>
      <w:bookmarkStart w:id="60" w:name="_Toc38370368"/>
      <w:bookmarkStart w:id="61" w:name="_Toc38619365"/>
      <w:bookmarkStart w:id="62" w:name="_Toc38921514"/>
      <w:bookmarkStart w:id="63" w:name="_Toc38370369"/>
      <w:bookmarkStart w:id="64" w:name="_Toc38619366"/>
      <w:bookmarkStart w:id="65" w:name="_Toc38921515"/>
      <w:bookmarkStart w:id="66" w:name="_Toc38370370"/>
      <w:bookmarkStart w:id="67" w:name="_Toc38619367"/>
      <w:bookmarkStart w:id="68" w:name="_Toc38921516"/>
      <w:bookmarkStart w:id="69" w:name="_Toc38370373"/>
      <w:bookmarkStart w:id="70" w:name="_Toc38619370"/>
      <w:bookmarkStart w:id="71" w:name="_Toc38921519"/>
      <w:bookmarkStart w:id="72" w:name="_Toc38921957"/>
      <w:bookmarkStart w:id="73" w:name="_Toc38922395"/>
      <w:bookmarkStart w:id="74" w:name="_Toc71042857"/>
      <w:bookmarkStart w:id="75" w:name="_Toc71643046"/>
      <w:bookmarkStart w:id="76" w:name="_Toc530997389"/>
      <w:bookmarkStart w:id="77" w:name="_Toc278694"/>
      <w:bookmarkStart w:id="78" w:name="_Toc45183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lastRenderedPageBreak/>
        <w:t>Mobile Phase B Preparation (0.05% TFA in Acetonitrile)</w:t>
      </w:r>
      <w:bookmarkEnd w:id="74"/>
      <w:bookmarkEnd w:id="75"/>
    </w:p>
    <w:p w14:paraId="0C3F6F9E" w14:textId="77777777" w:rsidR="005668AB" w:rsidRPr="00502481" w:rsidRDefault="005668AB" w:rsidP="005668AB">
      <w:pPr>
        <w:pStyle w:val="Normal2"/>
      </w:pPr>
      <w:r>
        <w:t>Transfer 0.5</w:t>
      </w:r>
      <w:r w:rsidRPr="00502481">
        <w:t xml:space="preserve"> mL of TFA into a suitable flask containing 1000 mL of </w:t>
      </w:r>
      <w:r>
        <w:t>acetonitrile</w:t>
      </w:r>
      <w:r w:rsidRPr="00502481">
        <w:t>. Mix well.</w:t>
      </w:r>
    </w:p>
    <w:p w14:paraId="78A9A543" w14:textId="77777777" w:rsidR="005668AB" w:rsidRDefault="005668AB" w:rsidP="005668AB">
      <w:pPr>
        <w:pStyle w:val="Heading2"/>
      </w:pPr>
      <w:bookmarkStart w:id="79" w:name="_Toc71042858"/>
      <w:bookmarkStart w:id="80" w:name="_Toc71643047"/>
      <w:r w:rsidRPr="00D633B8">
        <w:t>Diluent</w:t>
      </w:r>
      <w:r w:rsidRPr="00765058">
        <w:t xml:space="preserve"> Preparation</w:t>
      </w:r>
      <w:bookmarkEnd w:id="76"/>
      <w:bookmarkEnd w:id="77"/>
      <w:bookmarkEnd w:id="78"/>
      <w:bookmarkEnd w:id="79"/>
      <w:bookmarkEnd w:id="80"/>
    </w:p>
    <w:p w14:paraId="1F35E345" w14:textId="77777777" w:rsidR="005668AB" w:rsidRPr="00502481" w:rsidRDefault="005668AB" w:rsidP="005668AB">
      <w:pPr>
        <w:pStyle w:val="Normal2"/>
      </w:pPr>
      <w:r>
        <w:t>Transfer 50</w:t>
      </w:r>
      <w:r w:rsidRPr="00502481">
        <w:t xml:space="preserve"> mL of TFA into </w:t>
      </w:r>
      <w:r>
        <w:t>a suitable flask containing 950</w:t>
      </w:r>
      <w:r w:rsidRPr="00502481">
        <w:t xml:space="preserve"> mL of </w:t>
      </w:r>
      <w:r>
        <w:t>acetonitrile</w:t>
      </w:r>
      <w:r w:rsidRPr="00502481">
        <w:t>. Mix well.</w:t>
      </w:r>
    </w:p>
    <w:p w14:paraId="715C7F24" w14:textId="77777777" w:rsidR="005668AB" w:rsidRDefault="005668AB" w:rsidP="005668AB">
      <w:pPr>
        <w:pStyle w:val="Heading2"/>
      </w:pPr>
      <w:bookmarkStart w:id="81" w:name="_Toc530997390"/>
      <w:bookmarkStart w:id="82" w:name="_Toc278695"/>
      <w:bookmarkStart w:id="83" w:name="_Toc451833"/>
      <w:bookmarkStart w:id="84" w:name="_Toc71042859"/>
      <w:bookmarkStart w:id="85" w:name="_Toc71643048"/>
      <w:r w:rsidRPr="00765058">
        <w:t>Standard Solution Preparation</w:t>
      </w:r>
      <w:bookmarkEnd w:id="81"/>
      <w:bookmarkEnd w:id="82"/>
      <w:bookmarkEnd w:id="83"/>
      <w:bookmarkEnd w:id="84"/>
      <w:bookmarkEnd w:id="85"/>
      <w:r w:rsidRPr="00765058">
        <w:t xml:space="preserve"> </w:t>
      </w:r>
    </w:p>
    <w:p w14:paraId="427E7115" w14:textId="5F53FC7D" w:rsidR="004C1A56" w:rsidRPr="00AB0483" w:rsidRDefault="00FB6D35" w:rsidP="005668AB">
      <w:pPr>
        <w:pStyle w:val="Normal2"/>
        <w:rPr>
          <w:i/>
        </w:rPr>
      </w:pPr>
      <w:r w:rsidRPr="00AB0483">
        <w:rPr>
          <w:i/>
          <w:u w:val="single"/>
        </w:rPr>
        <w:t xml:space="preserve">Standard </w:t>
      </w:r>
      <w:r w:rsidR="004C1A56" w:rsidRPr="00AB0483">
        <w:rPr>
          <w:i/>
          <w:u w:val="single"/>
        </w:rPr>
        <w:t>U</w:t>
      </w:r>
      <w:r w:rsidRPr="00AB0483">
        <w:rPr>
          <w:i/>
          <w:u w:val="single"/>
        </w:rPr>
        <w:t xml:space="preserve">sage </w:t>
      </w:r>
      <w:r w:rsidR="004C1A56" w:rsidRPr="00AB0483">
        <w:rPr>
          <w:i/>
          <w:u w:val="single"/>
        </w:rPr>
        <w:t>N</w:t>
      </w:r>
      <w:r w:rsidRPr="00AB0483">
        <w:rPr>
          <w:i/>
          <w:u w:val="single"/>
        </w:rPr>
        <w:t>ote</w:t>
      </w:r>
      <w:r w:rsidRPr="00AB0483">
        <w:rPr>
          <w:i/>
        </w:rPr>
        <w:t xml:space="preserve">: Prior to </w:t>
      </w:r>
      <w:r w:rsidR="004C1A56" w:rsidRPr="00AB0483">
        <w:rPr>
          <w:i/>
        </w:rPr>
        <w:t xml:space="preserve">use, standard must be ground with a mortar and pestle and then equilibrated to ambient laboratory conditions for at least one hour, but not more than 2 hours. </w:t>
      </w:r>
    </w:p>
    <w:p w14:paraId="747027F0" w14:textId="00433DAE" w:rsidR="00FB6D35" w:rsidRPr="00AB0483" w:rsidRDefault="004C1A56" w:rsidP="005668AB">
      <w:pPr>
        <w:pStyle w:val="Normal2"/>
        <w:rPr>
          <w:i/>
        </w:rPr>
      </w:pPr>
      <w:r w:rsidRPr="00AB0483">
        <w:rPr>
          <w:i/>
        </w:rPr>
        <w:t xml:space="preserve">Determine the water content of the </w:t>
      </w:r>
      <w:r w:rsidR="00B12915" w:rsidRPr="00AB0483">
        <w:rPr>
          <w:i/>
        </w:rPr>
        <w:t xml:space="preserve">ground, </w:t>
      </w:r>
      <w:r w:rsidRPr="00AB0483">
        <w:rPr>
          <w:i/>
        </w:rPr>
        <w:t xml:space="preserve">equilibrated standard on the day of use as per current USP &lt;921&gt; Method </w:t>
      </w:r>
      <w:proofErr w:type="spellStart"/>
      <w:r w:rsidRPr="00AB0483">
        <w:rPr>
          <w:i/>
        </w:rPr>
        <w:t>I</w:t>
      </w:r>
      <w:r w:rsidR="00B12915" w:rsidRPr="00AB0483">
        <w:rPr>
          <w:i/>
        </w:rPr>
        <w:t>a</w:t>
      </w:r>
      <w:proofErr w:type="spellEnd"/>
      <w:r w:rsidR="00B12915" w:rsidRPr="00AB0483">
        <w:rPr>
          <w:i/>
        </w:rPr>
        <w:t xml:space="preserve"> (performed as per SOP MPC RD 065, SOP MPC RD 066; SOP MPC QC 197, SOP MPC QC 198) </w:t>
      </w:r>
      <w:r w:rsidRPr="00AB0483">
        <w:rPr>
          <w:i/>
        </w:rPr>
        <w:t>as follows:</w:t>
      </w:r>
    </w:p>
    <w:p w14:paraId="4F78B0F4" w14:textId="29FC107A" w:rsidR="004C1A56" w:rsidRPr="00AB0483" w:rsidRDefault="004C1A56" w:rsidP="004C1A56">
      <w:pPr>
        <w:pStyle w:val="Normal2"/>
        <w:spacing w:after="0"/>
        <w:rPr>
          <w:i/>
        </w:rPr>
      </w:pPr>
      <w:r w:rsidRPr="00AB0483">
        <w:rPr>
          <w:i/>
        </w:rPr>
        <w:t xml:space="preserve">Diluent: </w:t>
      </w:r>
      <w:r w:rsidR="00675346" w:rsidRPr="00AB0483">
        <w:rPr>
          <w:i/>
        </w:rPr>
        <w:t xml:space="preserve"> </w:t>
      </w:r>
      <w:r w:rsidRPr="00AB0483">
        <w:rPr>
          <w:i/>
        </w:rPr>
        <w:t>Methanol Dry</w:t>
      </w:r>
    </w:p>
    <w:p w14:paraId="640DCFE2" w14:textId="4610D922" w:rsidR="004C1A56" w:rsidRPr="00AB0483" w:rsidRDefault="004C1A56" w:rsidP="00B12915">
      <w:pPr>
        <w:pStyle w:val="Normal2"/>
        <w:spacing w:before="0" w:after="0"/>
        <w:rPr>
          <w:i/>
        </w:rPr>
      </w:pPr>
      <w:r w:rsidRPr="00AB0483">
        <w:rPr>
          <w:i/>
        </w:rPr>
        <w:t xml:space="preserve">Titrant: </w:t>
      </w:r>
      <w:r w:rsidR="00675346" w:rsidRPr="00AB0483">
        <w:rPr>
          <w:i/>
        </w:rPr>
        <w:t xml:space="preserve"> </w:t>
      </w:r>
      <w:r w:rsidRPr="00AB0483">
        <w:rPr>
          <w:i/>
        </w:rPr>
        <w:t>Composite 2</w:t>
      </w:r>
    </w:p>
    <w:p w14:paraId="08C99885" w14:textId="176F5062" w:rsidR="0058118A" w:rsidRPr="00AB0483" w:rsidRDefault="00B12915" w:rsidP="0058118A">
      <w:pPr>
        <w:pStyle w:val="Normal2"/>
        <w:spacing w:before="0"/>
        <w:rPr>
          <w:i/>
        </w:rPr>
      </w:pPr>
      <w:r w:rsidRPr="00AB0483">
        <w:rPr>
          <w:i/>
        </w:rPr>
        <w:t xml:space="preserve">Sample Amount: </w:t>
      </w:r>
      <w:r w:rsidR="00675346" w:rsidRPr="00AB0483">
        <w:rPr>
          <w:i/>
        </w:rPr>
        <w:t xml:space="preserve"> </w:t>
      </w:r>
      <w:r w:rsidRPr="00AB0483">
        <w:rPr>
          <w:i/>
        </w:rPr>
        <w:t>About 100 mg (or adjusted as needed to obtain an amount of water between 2 mg to 250 mg)</w:t>
      </w:r>
    </w:p>
    <w:p w14:paraId="246B6F55" w14:textId="5EB2103F" w:rsidR="0058118A" w:rsidRPr="00AB0483" w:rsidRDefault="0058118A" w:rsidP="0058118A">
      <w:pPr>
        <w:pStyle w:val="Normal2"/>
        <w:spacing w:before="0"/>
        <w:rPr>
          <w:i/>
        </w:rPr>
      </w:pPr>
      <w:r w:rsidRPr="00AB0483">
        <w:rPr>
          <w:i/>
        </w:rPr>
        <w:t xml:space="preserve">Perform the water determination in duplicate. The </w:t>
      </w:r>
      <w:r w:rsidR="00AB0483">
        <w:rPr>
          <w:i/>
        </w:rPr>
        <w:t xml:space="preserve">absolute </w:t>
      </w:r>
      <w:r w:rsidRPr="00AB0483">
        <w:rPr>
          <w:i/>
        </w:rPr>
        <w:t xml:space="preserve">difference between the two results should be NMT </w:t>
      </w:r>
      <w:r w:rsidR="00AB0483">
        <w:rPr>
          <w:i/>
        </w:rPr>
        <w:t>1</w:t>
      </w:r>
      <w:r w:rsidRPr="00AB0483">
        <w:rPr>
          <w:i/>
        </w:rPr>
        <w:t>.0%. Report the mean of two determinations.</w:t>
      </w:r>
    </w:p>
    <w:p w14:paraId="3801A5A9" w14:textId="77777777" w:rsidR="005668AB" w:rsidRDefault="005668AB" w:rsidP="005668AB">
      <w:pPr>
        <w:pStyle w:val="Heading3"/>
      </w:pPr>
      <w:bookmarkStart w:id="86" w:name="_Toc71042860"/>
      <w:bookmarkStart w:id="87" w:name="_Toc71643049"/>
      <w:r w:rsidRPr="00F21C63">
        <w:t xml:space="preserve">Stock Standard </w:t>
      </w:r>
      <w:r>
        <w:t xml:space="preserve">Solution </w:t>
      </w:r>
      <w:r w:rsidRPr="00F21C63">
        <w:t>Preparation</w:t>
      </w:r>
      <w:bookmarkEnd w:id="86"/>
      <w:bookmarkEnd w:id="87"/>
    </w:p>
    <w:p w14:paraId="323D1492" w14:textId="77777777" w:rsidR="005668AB" w:rsidRDefault="005668AB" w:rsidP="005668AB">
      <w:pPr>
        <w:pStyle w:val="Normal3"/>
      </w:pPr>
      <w:r>
        <w:t xml:space="preserve">Accurately weigh the equivalent of approximately 50 mg of CX-4945 free acid </w:t>
      </w:r>
      <w:r w:rsidRPr="00EE72EE">
        <w:t>standard</w:t>
      </w:r>
      <w:r>
        <w:t xml:space="preserve"> by quantitatively transferring into a 50-mL volumetric flask an amount (in mg) of standard adjusted for its purity as follows:</w:t>
      </w:r>
    </w:p>
    <w:p w14:paraId="6C4AE626" w14:textId="77777777" w:rsidR="005668AB" w:rsidRDefault="00393E7F" w:rsidP="005668AB">
      <w:pPr>
        <w:pStyle w:val="Normal3"/>
      </w:pPr>
      <m:oMath>
        <m:f>
          <m:fPr>
            <m:ctrlPr>
              <w:rPr>
                <w:rFonts w:ascii="Cambria Math" w:hAnsi="Cambria Math"/>
              </w:rPr>
            </m:ctrlPr>
          </m:fPr>
          <m:num>
            <m:r>
              <m:rPr>
                <m:sty m:val="p"/>
              </m:rPr>
              <w:rPr>
                <w:rFonts w:ascii="Cambria Math" w:hAnsi="Cambria Math" w:cs="Cambria Math"/>
              </w:rPr>
              <m:t>50 mg</m:t>
            </m:r>
          </m:num>
          <m:den>
            <m:r>
              <w:rPr>
                <w:rFonts w:ascii="Cambria Math" w:hAnsi="Cambria Math" w:cs="Cambria Math"/>
              </w:rPr>
              <m:t>P</m:t>
            </m:r>
          </m:den>
        </m:f>
      </m:oMath>
      <w:r w:rsidR="005668AB">
        <w:t xml:space="preserve"> , where </w:t>
      </w:r>
      <w:r w:rsidR="005668AB" w:rsidRPr="00174261">
        <w:rPr>
          <w:i/>
        </w:rPr>
        <w:t>P</w:t>
      </w:r>
      <w:r w:rsidR="005668AB">
        <w:t xml:space="preserve"> is the purity of </w:t>
      </w:r>
      <w:r w:rsidR="005668AB" w:rsidRPr="000B5FBB">
        <w:t>reference standard</w:t>
      </w:r>
      <w:r w:rsidR="005668AB">
        <w:t xml:space="preserve"> expressed as % Purity/ 100%. </w:t>
      </w:r>
      <w:r w:rsidR="005668AB" w:rsidRPr="00AF6AAE">
        <w:t>Add about ¾ volume of diluent and mix to dissolve.</w:t>
      </w:r>
      <w:r w:rsidR="005668AB">
        <w:t xml:space="preserve"> </w:t>
      </w:r>
      <w:r w:rsidR="005668AB" w:rsidRPr="0009584F">
        <w:t xml:space="preserve">Sonicate if necessary to dissolve. </w:t>
      </w:r>
      <w:r w:rsidR="005668AB" w:rsidRPr="00AF6AAE">
        <w:t>Allow solution to cool to room temperature, then dilute</w:t>
      </w:r>
      <w:r w:rsidR="005668AB">
        <w:t xml:space="preserve"> to volume with diluent and mix well.</w:t>
      </w:r>
    </w:p>
    <w:p w14:paraId="106C3A17" w14:textId="2DC41150" w:rsidR="005668AB" w:rsidRDefault="005668AB" w:rsidP="005668AB">
      <w:pPr>
        <w:pStyle w:val="Normal3"/>
      </w:pPr>
      <w:r>
        <w:t>The concentration of CX-4945 free acid is</w:t>
      </w:r>
      <w:r w:rsidR="009D70D5">
        <w:t xml:space="preserve"> </w:t>
      </w:r>
      <w:r>
        <w:t>1</w:t>
      </w:r>
      <w:r w:rsidR="009D70D5">
        <w:t>.0</w:t>
      </w:r>
      <w:r>
        <w:t xml:space="preserve"> mg/mL.</w:t>
      </w:r>
    </w:p>
    <w:p w14:paraId="739027F1" w14:textId="5C12A8D6" w:rsidR="004C1A56" w:rsidRDefault="004C1A56" w:rsidP="004C1A56">
      <w:pPr>
        <w:pStyle w:val="Normal3"/>
      </w:pPr>
      <w:r>
        <w:t>Prepare a check standard solution in a similar manner.</w:t>
      </w:r>
    </w:p>
    <w:p w14:paraId="22FD489E" w14:textId="77777777" w:rsidR="005668AB" w:rsidRDefault="005668AB" w:rsidP="005668AB">
      <w:pPr>
        <w:pStyle w:val="Heading3"/>
      </w:pPr>
      <w:bookmarkStart w:id="88" w:name="_Toc71042861"/>
      <w:bookmarkStart w:id="89" w:name="_Toc71643050"/>
      <w:r w:rsidRPr="00F21C63">
        <w:t xml:space="preserve">Working Standard </w:t>
      </w:r>
      <w:r>
        <w:t xml:space="preserve">Solution </w:t>
      </w:r>
      <w:r w:rsidRPr="00F21C63">
        <w:t>Preparation</w:t>
      </w:r>
      <w:bookmarkEnd w:id="88"/>
      <w:bookmarkEnd w:id="89"/>
    </w:p>
    <w:p w14:paraId="69D79B14" w14:textId="1BFAB2CA" w:rsidR="005668AB" w:rsidRDefault="005668AB" w:rsidP="005668AB">
      <w:pPr>
        <w:pStyle w:val="Normal3"/>
      </w:pPr>
      <w:r>
        <w:t xml:space="preserve">Dilute </w:t>
      </w:r>
      <w:r w:rsidR="00DC4758">
        <w:t>5</w:t>
      </w:r>
      <w:r>
        <w:t xml:space="preserve">.0 mL of the stock standard solution to </w:t>
      </w:r>
      <w:r w:rsidR="00DC4758">
        <w:t>5</w:t>
      </w:r>
      <w:r>
        <w:t>0 mL with the Diluent. Mix well.</w:t>
      </w:r>
    </w:p>
    <w:p w14:paraId="0F654BA0" w14:textId="77777777" w:rsidR="005668AB" w:rsidRDefault="005668AB" w:rsidP="005668AB">
      <w:pPr>
        <w:pStyle w:val="Normal3"/>
      </w:pPr>
      <w:r>
        <w:t>The concentration of CX-4945 free acid is 0.1 mg/mL.</w:t>
      </w:r>
    </w:p>
    <w:p w14:paraId="398098A2" w14:textId="754C7161" w:rsidR="004C1A56" w:rsidRDefault="004C1A56" w:rsidP="004C1A56">
      <w:pPr>
        <w:pStyle w:val="Normal3"/>
      </w:pPr>
      <w:r>
        <w:lastRenderedPageBreak/>
        <w:t>Prepare a check standard solution in a similar manner.</w:t>
      </w:r>
    </w:p>
    <w:p w14:paraId="3C12E82E" w14:textId="77777777" w:rsidR="005668AB" w:rsidRDefault="005668AB" w:rsidP="005668AB">
      <w:pPr>
        <w:pStyle w:val="Heading2"/>
      </w:pPr>
      <w:bookmarkStart w:id="90" w:name="_Toc38370378"/>
      <w:bookmarkStart w:id="91" w:name="_Toc38619375"/>
      <w:bookmarkStart w:id="92" w:name="_Toc38921524"/>
      <w:bookmarkStart w:id="93" w:name="_Toc38921962"/>
      <w:bookmarkStart w:id="94" w:name="_Toc38922400"/>
      <w:bookmarkStart w:id="95" w:name="_Toc38370379"/>
      <w:bookmarkStart w:id="96" w:name="_Toc38619376"/>
      <w:bookmarkStart w:id="97" w:name="_Toc38921525"/>
      <w:bookmarkStart w:id="98" w:name="_Toc38921963"/>
      <w:bookmarkStart w:id="99" w:name="_Toc38922401"/>
      <w:bookmarkStart w:id="100" w:name="_Toc38370380"/>
      <w:bookmarkStart w:id="101" w:name="_Toc38619377"/>
      <w:bookmarkStart w:id="102" w:name="_Toc38921526"/>
      <w:bookmarkStart w:id="103" w:name="_Toc38921964"/>
      <w:bookmarkStart w:id="104" w:name="_Toc38922402"/>
      <w:bookmarkStart w:id="105" w:name="_Toc38370381"/>
      <w:bookmarkStart w:id="106" w:name="_Toc38619378"/>
      <w:bookmarkStart w:id="107" w:name="_Toc38921527"/>
      <w:bookmarkStart w:id="108" w:name="_Toc38921965"/>
      <w:bookmarkStart w:id="109" w:name="_Toc38922403"/>
      <w:bookmarkStart w:id="110" w:name="_Toc38370382"/>
      <w:bookmarkStart w:id="111" w:name="_Toc38619379"/>
      <w:bookmarkStart w:id="112" w:name="_Toc38921528"/>
      <w:bookmarkStart w:id="113" w:name="_Toc38921966"/>
      <w:bookmarkStart w:id="114" w:name="_Toc38922404"/>
      <w:bookmarkStart w:id="115" w:name="_Toc38370383"/>
      <w:bookmarkStart w:id="116" w:name="_Toc38619380"/>
      <w:bookmarkStart w:id="117" w:name="_Toc38921529"/>
      <w:bookmarkStart w:id="118" w:name="_Toc38921967"/>
      <w:bookmarkStart w:id="119" w:name="_Toc38922405"/>
      <w:bookmarkStart w:id="120" w:name="_Toc38370384"/>
      <w:bookmarkStart w:id="121" w:name="_Toc38619381"/>
      <w:bookmarkStart w:id="122" w:name="_Toc38921530"/>
      <w:bookmarkStart w:id="123" w:name="_Toc38921968"/>
      <w:bookmarkStart w:id="124" w:name="_Toc38922406"/>
      <w:bookmarkStart w:id="125" w:name="_Toc38370385"/>
      <w:bookmarkStart w:id="126" w:name="_Toc38619382"/>
      <w:bookmarkStart w:id="127" w:name="_Toc38921531"/>
      <w:bookmarkStart w:id="128" w:name="_Toc38921969"/>
      <w:bookmarkStart w:id="129" w:name="_Toc38922407"/>
      <w:bookmarkStart w:id="130" w:name="_Toc38370386"/>
      <w:bookmarkStart w:id="131" w:name="_Toc38619383"/>
      <w:bookmarkStart w:id="132" w:name="_Toc38921532"/>
      <w:bookmarkStart w:id="133" w:name="_Toc38921970"/>
      <w:bookmarkStart w:id="134" w:name="_Toc38922408"/>
      <w:bookmarkStart w:id="135" w:name="_Toc38370387"/>
      <w:bookmarkStart w:id="136" w:name="_Toc38619384"/>
      <w:bookmarkStart w:id="137" w:name="_Toc38921533"/>
      <w:bookmarkStart w:id="138" w:name="_Toc38921971"/>
      <w:bookmarkStart w:id="139" w:name="_Toc38922409"/>
      <w:bookmarkStart w:id="140" w:name="_Toc38370388"/>
      <w:bookmarkStart w:id="141" w:name="_Toc38619385"/>
      <w:bookmarkStart w:id="142" w:name="_Toc38921534"/>
      <w:bookmarkStart w:id="143" w:name="_Toc38921972"/>
      <w:bookmarkStart w:id="144" w:name="_Toc38922410"/>
      <w:bookmarkStart w:id="145" w:name="_Toc38370389"/>
      <w:bookmarkStart w:id="146" w:name="_Toc38619386"/>
      <w:bookmarkStart w:id="147" w:name="_Toc38921535"/>
      <w:bookmarkStart w:id="148" w:name="_Toc38921973"/>
      <w:bookmarkStart w:id="149" w:name="_Toc38922411"/>
      <w:bookmarkStart w:id="150" w:name="_Toc38370390"/>
      <w:bookmarkStart w:id="151" w:name="_Toc38619387"/>
      <w:bookmarkStart w:id="152" w:name="_Toc38921536"/>
      <w:bookmarkStart w:id="153" w:name="_Toc38921974"/>
      <w:bookmarkStart w:id="154" w:name="_Toc38922412"/>
      <w:bookmarkStart w:id="155" w:name="_Toc38370391"/>
      <w:bookmarkStart w:id="156" w:name="_Toc38619388"/>
      <w:bookmarkStart w:id="157" w:name="_Toc38921537"/>
      <w:bookmarkStart w:id="158" w:name="_Toc38921975"/>
      <w:bookmarkStart w:id="159" w:name="_Toc38922413"/>
      <w:bookmarkStart w:id="160" w:name="_Toc38370392"/>
      <w:bookmarkStart w:id="161" w:name="_Toc38619389"/>
      <w:bookmarkStart w:id="162" w:name="_Toc38921538"/>
      <w:bookmarkStart w:id="163" w:name="_Toc38921976"/>
      <w:bookmarkStart w:id="164" w:name="_Toc38922414"/>
      <w:bookmarkStart w:id="165" w:name="_Toc71042862"/>
      <w:bookmarkStart w:id="166" w:name="_Toc71643051"/>
      <w:bookmarkStart w:id="167" w:name="_Toc530997394"/>
      <w:bookmarkStart w:id="168" w:name="_Toc278699"/>
      <w:bookmarkStart w:id="169" w:name="_Toc451837"/>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9E2358">
        <w:t>Intermediate</w:t>
      </w:r>
      <w:r w:rsidRPr="00AF6AAE">
        <w:t xml:space="preserve"> Sensitivity Solution</w:t>
      </w:r>
      <w:bookmarkEnd w:id="165"/>
      <w:bookmarkEnd w:id="166"/>
    </w:p>
    <w:p w14:paraId="3C62093F" w14:textId="77777777" w:rsidR="005668AB" w:rsidRDefault="005668AB" w:rsidP="005668AB">
      <w:pPr>
        <w:pStyle w:val="Normal2"/>
      </w:pPr>
      <w:r>
        <w:t>Dilute 2.0 mL of the working standard solution to 100 mL with the Diluent. Mix well.</w:t>
      </w:r>
    </w:p>
    <w:p w14:paraId="18099C3E" w14:textId="20CE219E" w:rsidR="005668AB" w:rsidRDefault="005668AB" w:rsidP="005668AB">
      <w:pPr>
        <w:pStyle w:val="Normal2"/>
      </w:pPr>
      <w:r>
        <w:t>The concentration of CX-4945 free acid is 2</w:t>
      </w:r>
      <w:r w:rsidR="00001D7E">
        <w:t>.0</w:t>
      </w:r>
      <w:r>
        <w:t xml:space="preserve"> </w:t>
      </w:r>
      <w:r>
        <w:rPr>
          <w:rFonts w:cs="Times New Roman"/>
        </w:rPr>
        <w:t>µ</w:t>
      </w:r>
      <w:r>
        <w:t>g/mL</w:t>
      </w:r>
      <w:r w:rsidR="006F5802">
        <w:t xml:space="preserve"> (2.0% w/</w:t>
      </w:r>
      <w:proofErr w:type="gramStart"/>
      <w:r w:rsidR="006F5802">
        <w:t>w%</w:t>
      </w:r>
      <w:proofErr w:type="gramEnd"/>
      <w:r w:rsidR="006F5802">
        <w:t>)</w:t>
      </w:r>
      <w:r>
        <w:t>.</w:t>
      </w:r>
    </w:p>
    <w:p w14:paraId="43BBAEA5" w14:textId="77777777" w:rsidR="005668AB" w:rsidRDefault="005668AB" w:rsidP="005668AB">
      <w:pPr>
        <w:pStyle w:val="Heading2"/>
      </w:pPr>
      <w:bookmarkStart w:id="170" w:name="_Toc71042863"/>
      <w:bookmarkStart w:id="171" w:name="_Toc71643052"/>
      <w:r w:rsidRPr="00AF6AAE">
        <w:t xml:space="preserve">Sensitivity </w:t>
      </w:r>
      <w:r w:rsidRPr="009E2358">
        <w:t>Solution</w:t>
      </w:r>
      <w:bookmarkEnd w:id="170"/>
      <w:bookmarkEnd w:id="171"/>
    </w:p>
    <w:p w14:paraId="1227CBA8" w14:textId="77777777" w:rsidR="005668AB" w:rsidRDefault="005668AB" w:rsidP="005668AB">
      <w:pPr>
        <w:pStyle w:val="Normal2"/>
      </w:pPr>
      <w:r>
        <w:t xml:space="preserve">Dilute 2.5 mL of the </w:t>
      </w:r>
      <w:r w:rsidRPr="00FD7D88">
        <w:t>intermediate sensitivity solution</w:t>
      </w:r>
      <w:r>
        <w:t xml:space="preserve"> to 100 mL with the Diluent. Mix well.</w:t>
      </w:r>
    </w:p>
    <w:p w14:paraId="1BBCAC19" w14:textId="6DEEA295" w:rsidR="005668AB" w:rsidRDefault="005668AB" w:rsidP="005668AB">
      <w:pPr>
        <w:pStyle w:val="Normal2"/>
      </w:pPr>
      <w:r>
        <w:t xml:space="preserve">The concentration of CX-4945 free acid is 0.05 </w:t>
      </w:r>
      <w:r>
        <w:rPr>
          <w:rFonts w:cs="Times New Roman"/>
        </w:rPr>
        <w:t>µ</w:t>
      </w:r>
      <w:r>
        <w:t>g /mL</w:t>
      </w:r>
      <w:r w:rsidR="006F5802">
        <w:t xml:space="preserve"> (0.05% w/</w:t>
      </w:r>
      <w:proofErr w:type="gramStart"/>
      <w:r w:rsidR="006F5802">
        <w:t>w%</w:t>
      </w:r>
      <w:proofErr w:type="gramEnd"/>
      <w:r w:rsidR="006F5802">
        <w:t>)</w:t>
      </w:r>
      <w:r>
        <w:t>.</w:t>
      </w:r>
    </w:p>
    <w:p w14:paraId="3022FA2C" w14:textId="77777777" w:rsidR="005668AB" w:rsidRPr="002D7B3A" w:rsidRDefault="005668AB" w:rsidP="005668AB">
      <w:pPr>
        <w:pStyle w:val="Heading2"/>
      </w:pPr>
      <w:bookmarkStart w:id="172" w:name="_Toc71042864"/>
      <w:bookmarkStart w:id="173" w:name="_Toc71643053"/>
      <w:bookmarkEnd w:id="167"/>
      <w:bookmarkEnd w:id="168"/>
      <w:bookmarkEnd w:id="169"/>
      <w:r w:rsidRPr="002D7B3A">
        <w:t>Drug Substance Assay/RS Sample Solution Preparation</w:t>
      </w:r>
      <w:bookmarkEnd w:id="172"/>
      <w:bookmarkEnd w:id="173"/>
    </w:p>
    <w:p w14:paraId="48E44193" w14:textId="77777777" w:rsidR="005668AB" w:rsidRPr="002D7B3A" w:rsidRDefault="005668AB" w:rsidP="005668AB">
      <w:pPr>
        <w:pStyle w:val="Heading3"/>
      </w:pPr>
      <w:bookmarkStart w:id="174" w:name="_Toc58237639"/>
      <w:bookmarkStart w:id="175" w:name="_Toc71042865"/>
      <w:bookmarkStart w:id="176" w:name="_Toc71643054"/>
      <w:r w:rsidRPr="002D7B3A">
        <w:t>Stock Sample Solution Preparation:</w:t>
      </w:r>
      <w:bookmarkEnd w:id="174"/>
      <w:bookmarkEnd w:id="175"/>
      <w:bookmarkEnd w:id="176"/>
    </w:p>
    <w:p w14:paraId="7F9700B6" w14:textId="21EC10CA" w:rsidR="005668AB" w:rsidRPr="00A533DC" w:rsidRDefault="005668AB" w:rsidP="00A533DC">
      <w:pPr>
        <w:pStyle w:val="Normal3"/>
      </w:pPr>
      <w:r w:rsidRPr="00EE72EE">
        <w:t xml:space="preserve">Accurately weigh and quantitatively transfer </w:t>
      </w:r>
      <w:r w:rsidRPr="00DA6613">
        <w:t xml:space="preserve">corrected amount of sample </w:t>
      </w:r>
      <w:r>
        <w:t xml:space="preserve">equivalent to </w:t>
      </w:r>
      <w:r w:rsidR="000447D0">
        <w:t>50</w:t>
      </w:r>
      <w:r w:rsidR="000447D0" w:rsidRPr="00EE72EE">
        <w:t xml:space="preserve"> </w:t>
      </w:r>
      <w:r w:rsidRPr="00EE72EE">
        <w:t xml:space="preserve">mg of CX-4945 </w:t>
      </w:r>
      <w:r>
        <w:t>in the free acid form</w:t>
      </w:r>
      <w:r w:rsidRPr="00EE72EE">
        <w:t xml:space="preserve"> </w:t>
      </w:r>
      <w:r w:rsidR="000447D0">
        <w:t xml:space="preserve">(approximately </w:t>
      </w:r>
      <w:r w:rsidR="006A3F38">
        <w:t>60</w:t>
      </w:r>
      <w:r w:rsidR="000447D0">
        <w:t xml:space="preserve"> mg of CX-4945 as sodium salt) </w:t>
      </w:r>
      <w:r w:rsidR="005A76C0">
        <w:t>into a 50</w:t>
      </w:r>
      <w:r w:rsidR="005A76C0">
        <w:noBreakHyphen/>
      </w:r>
      <w:r>
        <w:t>mL volumetric flask. Add about ¾ volume of diluent and mix to dissolve. Sonicate until completely dissolved. Allow solution to cool to room temperature, then dilute to volume with diluent and mix well.</w:t>
      </w:r>
      <w:r w:rsidRPr="00DA6613">
        <w:t xml:space="preserve"> </w:t>
      </w:r>
    </w:p>
    <w:p w14:paraId="5F0335C2" w14:textId="123C66F9" w:rsidR="005668AB" w:rsidRPr="00EE72EE" w:rsidRDefault="005668AB" w:rsidP="005668AB">
      <w:pPr>
        <w:pStyle w:val="Heading3"/>
      </w:pPr>
      <w:bookmarkStart w:id="177" w:name="_Toc58237640"/>
      <w:bookmarkStart w:id="178" w:name="_Toc71042866"/>
      <w:bookmarkStart w:id="179" w:name="_Toc71643055"/>
      <w:r w:rsidRPr="00EE72EE">
        <w:t xml:space="preserve">Working Sample </w:t>
      </w:r>
      <w:r w:rsidRPr="002D7B3A">
        <w:t>Solution</w:t>
      </w:r>
      <w:r w:rsidRPr="00EE72EE">
        <w:t xml:space="preserve"> Preparation:</w:t>
      </w:r>
      <w:bookmarkEnd w:id="177"/>
      <w:bookmarkEnd w:id="178"/>
      <w:bookmarkEnd w:id="179"/>
    </w:p>
    <w:p w14:paraId="19324632" w14:textId="77777777" w:rsidR="005668AB" w:rsidRDefault="005668AB" w:rsidP="005668AB">
      <w:pPr>
        <w:pStyle w:val="Normal3"/>
      </w:pPr>
      <w:r w:rsidRPr="00EE72EE">
        <w:t xml:space="preserve">Dilute </w:t>
      </w:r>
      <w:r>
        <w:t>5.0</w:t>
      </w:r>
      <w:r w:rsidRPr="00EE72EE">
        <w:t xml:space="preserve"> mL of the stock sample solution to </w:t>
      </w:r>
      <w:r>
        <w:t>50</w:t>
      </w:r>
      <w:r w:rsidRPr="00EE72EE">
        <w:t xml:space="preserve"> mL with the diluent. Mix well.</w:t>
      </w:r>
    </w:p>
    <w:p w14:paraId="212FED2C" w14:textId="23E8F737" w:rsidR="007F72E1" w:rsidRPr="00EE72EE" w:rsidRDefault="007F72E1" w:rsidP="005668AB">
      <w:pPr>
        <w:pStyle w:val="Normal3"/>
      </w:pPr>
      <w:r>
        <w:t>The concentration of CX-4945 free acid is about 0.1 mg/mL.</w:t>
      </w:r>
    </w:p>
    <w:p w14:paraId="38BBA32A" w14:textId="77777777" w:rsidR="005668AB" w:rsidRPr="00EE72EE" w:rsidRDefault="005668AB" w:rsidP="005668AB">
      <w:pPr>
        <w:pStyle w:val="Heading2"/>
      </w:pPr>
      <w:bookmarkStart w:id="180" w:name="_Toc71042867"/>
      <w:bookmarkStart w:id="181" w:name="_Toc71643056"/>
      <w:r>
        <w:t xml:space="preserve">Drug </w:t>
      </w:r>
      <w:r w:rsidRPr="003B7938">
        <w:t>Product</w:t>
      </w:r>
      <w:r>
        <w:t xml:space="preserve"> Assay/RS </w:t>
      </w:r>
      <w:r w:rsidRPr="00EE72EE">
        <w:t>Sample Solution Preparation</w:t>
      </w:r>
      <w:bookmarkEnd w:id="180"/>
      <w:bookmarkEnd w:id="181"/>
    </w:p>
    <w:p w14:paraId="116F422D" w14:textId="77777777" w:rsidR="005668AB" w:rsidRPr="00EE72EE" w:rsidRDefault="005668AB" w:rsidP="005668AB">
      <w:pPr>
        <w:pStyle w:val="Heading3"/>
      </w:pPr>
      <w:bookmarkStart w:id="182" w:name="_Toc71042868"/>
      <w:bookmarkStart w:id="183" w:name="_Toc71643057"/>
      <w:r w:rsidRPr="00EE72EE">
        <w:t xml:space="preserve">Stock Sample </w:t>
      </w:r>
      <w:r w:rsidRPr="002D7B3A">
        <w:t>Solution</w:t>
      </w:r>
      <w:r w:rsidRPr="00EE72EE">
        <w:t xml:space="preserve"> Preparation:</w:t>
      </w:r>
      <w:bookmarkEnd w:id="182"/>
      <w:bookmarkEnd w:id="183"/>
    </w:p>
    <w:p w14:paraId="744A697F" w14:textId="49341258" w:rsidR="005668AB" w:rsidRPr="00A533DC" w:rsidRDefault="005668AB" w:rsidP="00A533DC">
      <w:pPr>
        <w:pStyle w:val="Normal3"/>
      </w:pPr>
      <w:r>
        <w:t>Accurately</w:t>
      </w:r>
      <w:r w:rsidRPr="00DA6613">
        <w:t xml:space="preserve"> weigh </w:t>
      </w:r>
      <w:r w:rsidRPr="002D7B3A">
        <w:t>10</w:t>
      </w:r>
      <w:r w:rsidRPr="00DA6613">
        <w:t xml:space="preserve"> capsules and </w:t>
      </w:r>
      <w:r w:rsidR="00A533DC">
        <w:t xml:space="preserve">transferred the </w:t>
      </w:r>
      <w:r w:rsidR="009A0D69">
        <w:t>capsule</w:t>
      </w:r>
      <w:r w:rsidR="00A533DC" w:rsidRPr="00DA6613">
        <w:t xml:space="preserve"> contents </w:t>
      </w:r>
      <w:r w:rsidR="00A533DC">
        <w:t>into a single container</w:t>
      </w:r>
      <w:r w:rsidR="000C1B50">
        <w:t xml:space="preserve"> </w:t>
      </w:r>
      <w:r w:rsidR="00564147">
        <w:t>and</w:t>
      </w:r>
      <w:r w:rsidR="000C1B50">
        <w:t xml:space="preserve"> mix</w:t>
      </w:r>
      <w:r w:rsidR="00564147">
        <w:t xml:space="preserve"> well</w:t>
      </w:r>
      <w:r w:rsidR="00A533DC">
        <w:t xml:space="preserve">. Weigh the empty capsule shells </w:t>
      </w:r>
      <w:r w:rsidRPr="00DA6613">
        <w:t>to determine an average capsule content.</w:t>
      </w:r>
    </w:p>
    <w:p w14:paraId="65BE3355" w14:textId="1C1CED12" w:rsidR="005668AB" w:rsidRPr="000E5FB4" w:rsidRDefault="005668AB" w:rsidP="005668AB">
      <w:pPr>
        <w:pStyle w:val="Normal3"/>
        <w:jc w:val="left"/>
        <w:rPr>
          <w:rFonts w:cs="Times New Roman"/>
          <w:sz w:val="20"/>
          <w:szCs w:val="20"/>
        </w:rPr>
      </w:pPr>
      <w:r>
        <w:rPr>
          <w:sz w:val="20"/>
          <w:szCs w:val="20"/>
        </w:rPr>
        <w:t xml:space="preserve"> </w:t>
      </w:r>
      <m:oMath>
        <m:r>
          <m:rPr>
            <m:nor/>
          </m:rPr>
          <w:rPr>
            <w:rFonts w:cs="Times New Roman"/>
            <w:sz w:val="20"/>
            <w:szCs w:val="20"/>
          </w:rPr>
          <m:t xml:space="preserve">Average Capsule Content (ACC) (mg/capsule) = </m:t>
        </m:r>
        <m:f>
          <m:fPr>
            <m:ctrlPr>
              <w:rPr>
                <w:rFonts w:ascii="Cambria Math" w:hAnsi="Cambria Math" w:cs="Times New Roman"/>
                <w:sz w:val="20"/>
                <w:szCs w:val="20"/>
              </w:rPr>
            </m:ctrlPr>
          </m:fPr>
          <m:num>
            <m:r>
              <m:rPr>
                <m:nor/>
              </m:rPr>
              <w:rPr>
                <w:rFonts w:cs="Times New Roman"/>
                <w:sz w:val="20"/>
                <w:szCs w:val="20"/>
              </w:rPr>
              <m:t>Weight of 10 capsules (mg)-Weight of empty shells (mg)</m:t>
            </m:r>
          </m:num>
          <m:den>
            <m:r>
              <m:rPr>
                <m:nor/>
              </m:rPr>
              <w:rPr>
                <w:rFonts w:cs="Times New Roman"/>
                <w:sz w:val="20"/>
                <w:szCs w:val="20"/>
              </w:rPr>
              <m:t># of capsules</m:t>
            </m:r>
          </m:den>
        </m:f>
      </m:oMath>
    </w:p>
    <w:p w14:paraId="758CD786" w14:textId="6AEF580D" w:rsidR="000E5FB4" w:rsidRPr="00EE00FA" w:rsidRDefault="005668AB" w:rsidP="00EE00FA">
      <w:pPr>
        <w:pStyle w:val="Normal3"/>
        <w:jc w:val="left"/>
        <w:rPr>
          <w:sz w:val="20"/>
        </w:rPr>
      </w:pPr>
      <w:r w:rsidRPr="00174261">
        <w:rPr>
          <w:sz w:val="20"/>
        </w:rPr>
        <w:t xml:space="preserve"> </w:t>
      </w:r>
      <m:oMath>
        <m:r>
          <m:rPr>
            <m:nor/>
          </m:rPr>
          <w:rPr>
            <w:sz w:val="20"/>
          </w:rPr>
          <m:t>Target Sample Weight (mg) = Average Capsule Content (mg/capsule)</m:t>
        </m:r>
        <m:r>
          <m:rPr>
            <m:sty m:val="p"/>
          </m:rPr>
          <w:rPr>
            <w:rFonts w:ascii="Cambria Math" w:hAnsi="Cambria Math"/>
            <w:sz w:val="20"/>
          </w:rPr>
          <m:t>×</m:t>
        </m:r>
        <m:r>
          <m:rPr>
            <m:nor/>
          </m:rPr>
          <w:rPr>
            <w:rFonts w:ascii="Cambria Math"/>
            <w:sz w:val="20"/>
          </w:rPr>
          <m:t>2</m:t>
        </m:r>
        <m:r>
          <m:rPr>
            <m:nor/>
          </m:rPr>
          <w:rPr>
            <w:sz w:val="20"/>
          </w:rPr>
          <m:t xml:space="preserve"> capsules</m:t>
        </m:r>
      </m:oMath>
    </w:p>
    <w:p w14:paraId="1C8C584F" w14:textId="14A2B53A" w:rsidR="005668AB" w:rsidRDefault="005668AB" w:rsidP="005668AB">
      <w:pPr>
        <w:pStyle w:val="Normal3"/>
      </w:pPr>
      <w:r w:rsidRPr="00DA6613">
        <w:rPr>
          <w:rFonts w:cs="Times New Roman"/>
        </w:rPr>
        <w:t xml:space="preserve">Accurately weigh and transfer the equivalent of </w:t>
      </w:r>
      <w:r w:rsidR="003831EA">
        <w:rPr>
          <w:rFonts w:cs="Times New Roman"/>
        </w:rPr>
        <w:t>2</w:t>
      </w:r>
      <w:r w:rsidRPr="00DA6613">
        <w:rPr>
          <w:rFonts w:cs="Times New Roman"/>
        </w:rPr>
        <w:t xml:space="preserve"> ca</w:t>
      </w:r>
      <w:r>
        <w:t xml:space="preserve">psules into a </w:t>
      </w:r>
      <w:r w:rsidR="003831EA">
        <w:t>200</w:t>
      </w:r>
      <w:r>
        <w:t xml:space="preserve">-mL volumetric flask. Add about ¾ volume of diluent and swirl to avoid clumping. Sonicate for 15 minutes with occasional swirling. Mechanically shake for 15 minutes. Allow solution to cool to room temperature, then dilute to volume </w:t>
      </w:r>
      <w:r>
        <w:lastRenderedPageBreak/>
        <w:t xml:space="preserve">with diluent and mix well. </w:t>
      </w:r>
      <w:r w:rsidR="0013096E">
        <w:t>F</w:t>
      </w:r>
      <w:r>
        <w:t>ilter an aliquot of the so</w:t>
      </w:r>
      <w:r w:rsidR="00675346">
        <w:t>lution through a Millipore 0.45</w:t>
      </w:r>
      <w:r w:rsidR="00675346">
        <w:noBreakHyphen/>
      </w:r>
      <w:r>
        <w:t xml:space="preserve">μm PVDF </w:t>
      </w:r>
      <w:r>
        <w:rPr>
          <w:rFonts w:cs="Times New Roman"/>
        </w:rPr>
        <w:t>membrane filter</w:t>
      </w:r>
      <w:r>
        <w:t>, discarding the first 3 mL to waste.</w:t>
      </w:r>
    </w:p>
    <w:p w14:paraId="4F249069" w14:textId="77777777" w:rsidR="005668AB" w:rsidRPr="00EE72EE" w:rsidRDefault="005668AB" w:rsidP="005668AB">
      <w:pPr>
        <w:pStyle w:val="Heading3"/>
      </w:pPr>
      <w:bookmarkStart w:id="184" w:name="_Toc71042869"/>
      <w:bookmarkStart w:id="185" w:name="_Toc71643058"/>
      <w:r w:rsidRPr="00EE72EE">
        <w:t xml:space="preserve">Working </w:t>
      </w:r>
      <w:r w:rsidRPr="003B7938">
        <w:t>Sample</w:t>
      </w:r>
      <w:r w:rsidRPr="00EE72EE">
        <w:t xml:space="preserve"> Solution Preparation:</w:t>
      </w:r>
      <w:bookmarkEnd w:id="184"/>
      <w:bookmarkEnd w:id="185"/>
    </w:p>
    <w:p w14:paraId="48C4F173" w14:textId="7952C9B7" w:rsidR="005668AB" w:rsidRDefault="005668AB" w:rsidP="005668AB">
      <w:pPr>
        <w:pStyle w:val="Normal3"/>
      </w:pPr>
      <w:r w:rsidRPr="00EE72EE">
        <w:t xml:space="preserve">Dilute </w:t>
      </w:r>
      <w:r w:rsidR="00AB0483">
        <w:t>5</w:t>
      </w:r>
      <w:r w:rsidRPr="00EE72EE">
        <w:t>.0 mL of the stock sample solution to 10</w:t>
      </w:r>
      <w:r>
        <w:t>0</w:t>
      </w:r>
      <w:r w:rsidRPr="00EE72EE">
        <w:t xml:space="preserve"> mL with the diluent. Mix well.</w:t>
      </w:r>
    </w:p>
    <w:p w14:paraId="51FAE72A" w14:textId="237E4170" w:rsidR="007F72E1" w:rsidRDefault="007F72E1" w:rsidP="007F72E1">
      <w:pPr>
        <w:pStyle w:val="Normal3"/>
      </w:pPr>
      <w:r>
        <w:t>The concentration of CX-4945 free acid is about 0.1 mg/mL.</w:t>
      </w:r>
    </w:p>
    <w:p w14:paraId="466F926F" w14:textId="77777777" w:rsidR="005668AB" w:rsidRPr="00EE72EE" w:rsidRDefault="005668AB" w:rsidP="005668AB">
      <w:pPr>
        <w:pStyle w:val="Heading2"/>
      </w:pPr>
      <w:bookmarkStart w:id="186" w:name="_Toc71042870"/>
      <w:bookmarkStart w:id="187" w:name="_Toc71643059"/>
      <w:r>
        <w:t xml:space="preserve">Drug </w:t>
      </w:r>
      <w:r w:rsidRPr="003B7938">
        <w:t>Product</w:t>
      </w:r>
      <w:r>
        <w:t xml:space="preserve"> </w:t>
      </w:r>
      <w:r w:rsidRPr="003B7938">
        <w:t>CU</w:t>
      </w:r>
      <w:r>
        <w:t xml:space="preserve"> </w:t>
      </w:r>
      <w:r w:rsidRPr="00EE72EE">
        <w:t>Sample Solution Preparation</w:t>
      </w:r>
      <w:bookmarkEnd w:id="186"/>
      <w:bookmarkEnd w:id="187"/>
    </w:p>
    <w:p w14:paraId="41517501" w14:textId="77777777" w:rsidR="005668AB" w:rsidRPr="00EE72EE" w:rsidRDefault="005668AB" w:rsidP="005668AB">
      <w:pPr>
        <w:pStyle w:val="Heading3"/>
      </w:pPr>
      <w:bookmarkStart w:id="188" w:name="_Toc71042871"/>
      <w:bookmarkStart w:id="189" w:name="_Toc71643060"/>
      <w:r w:rsidRPr="00EE72EE">
        <w:t xml:space="preserve">Stock Sample </w:t>
      </w:r>
      <w:r w:rsidRPr="003B7938">
        <w:t>Solution</w:t>
      </w:r>
      <w:r w:rsidRPr="00EE72EE">
        <w:t xml:space="preserve"> Preparation:</w:t>
      </w:r>
      <w:bookmarkEnd w:id="188"/>
      <w:bookmarkEnd w:id="189"/>
    </w:p>
    <w:p w14:paraId="6D02888B" w14:textId="7A233E8E" w:rsidR="005668AB" w:rsidRDefault="005668AB" w:rsidP="005668AB">
      <w:pPr>
        <w:pStyle w:val="Normal3"/>
      </w:pPr>
      <w:r>
        <w:t xml:space="preserve">Accurately weigh 1 capsule and transfer entire contents into a </w:t>
      </w:r>
      <w:r w:rsidR="00B765FB">
        <w:t>100</w:t>
      </w:r>
      <w:r>
        <w:t xml:space="preserve">-mL volumetric flask. Rinse capsule shells with diluent into the volumetric flask. Add about ¾ volume of diluent and swirl to avoid clumping. Sonicate for 15 minutes </w:t>
      </w:r>
      <w:r w:rsidRPr="003B7938">
        <w:t>with</w:t>
      </w:r>
      <w:r>
        <w:t xml:space="preserve"> occasional swirling. Mechanically shake for 15 minutes. Allow solution to cool to room temperature, then dilute to volume with diluent and mix well. Filter an aliquot of the solution through a Millipore 0.45</w:t>
      </w:r>
      <w:r w:rsidR="00675346">
        <w:noBreakHyphen/>
      </w:r>
      <w:r>
        <w:t xml:space="preserve">μm PVDF </w:t>
      </w:r>
      <w:r>
        <w:rPr>
          <w:rFonts w:cs="Times New Roman"/>
        </w:rPr>
        <w:t>membrane filter</w:t>
      </w:r>
      <w:r>
        <w:t xml:space="preserve">, discarding the first 3 mL to waste. </w:t>
      </w:r>
    </w:p>
    <w:p w14:paraId="153D2CE4" w14:textId="77777777" w:rsidR="005668AB" w:rsidRPr="00EE72EE" w:rsidRDefault="005668AB" w:rsidP="005668AB">
      <w:pPr>
        <w:pStyle w:val="Heading3"/>
      </w:pPr>
      <w:bookmarkStart w:id="190" w:name="_Toc71042872"/>
      <w:bookmarkStart w:id="191" w:name="_Toc71643061"/>
      <w:r w:rsidRPr="00EE72EE">
        <w:t xml:space="preserve">Working Sample </w:t>
      </w:r>
      <w:r w:rsidRPr="003B7938">
        <w:t>Solution</w:t>
      </w:r>
      <w:r w:rsidRPr="00EE72EE">
        <w:t xml:space="preserve"> Preparation:</w:t>
      </w:r>
      <w:bookmarkEnd w:id="190"/>
      <w:bookmarkEnd w:id="191"/>
    </w:p>
    <w:p w14:paraId="66EFEBFC" w14:textId="59E99ACE" w:rsidR="005668AB" w:rsidRDefault="005668AB" w:rsidP="005668AB">
      <w:pPr>
        <w:pStyle w:val="Normal3"/>
      </w:pPr>
      <w:r w:rsidRPr="00EE72EE">
        <w:t xml:space="preserve">Dilute </w:t>
      </w:r>
      <w:r w:rsidR="00B765FB">
        <w:t>5.0</w:t>
      </w:r>
      <w:r w:rsidRPr="00EE72EE">
        <w:t xml:space="preserve"> mL of the stock sample solution to 10</w:t>
      </w:r>
      <w:r>
        <w:t>0 mL with the diluent. Mix well.</w:t>
      </w:r>
    </w:p>
    <w:p w14:paraId="3DA11C29" w14:textId="4E818D25" w:rsidR="007F72E1" w:rsidRDefault="007F72E1" w:rsidP="007F72E1">
      <w:pPr>
        <w:pStyle w:val="Normal3"/>
      </w:pPr>
      <w:r>
        <w:t>The concentration of CX-4945 free acid is about 0.1 mg/mL.</w:t>
      </w:r>
    </w:p>
    <w:p w14:paraId="1D3D157D" w14:textId="77777777" w:rsidR="005668AB" w:rsidRDefault="005668AB" w:rsidP="005668AB">
      <w:pPr>
        <w:pStyle w:val="Heading2"/>
      </w:pPr>
      <w:bookmarkStart w:id="192" w:name="_Toc71042873"/>
      <w:bookmarkStart w:id="193" w:name="_Toc71643062"/>
      <w:bookmarkStart w:id="194" w:name="_Toc58237641"/>
      <w:r>
        <w:t>Drug Product BU Sample Solution Preparation</w:t>
      </w:r>
      <w:bookmarkEnd w:id="192"/>
      <w:bookmarkEnd w:id="193"/>
    </w:p>
    <w:p w14:paraId="4B6E2850" w14:textId="6B00B556" w:rsidR="005668AB" w:rsidRPr="00EE72EE" w:rsidRDefault="005668AB" w:rsidP="005668AB">
      <w:pPr>
        <w:pStyle w:val="Heading3"/>
      </w:pPr>
      <w:bookmarkStart w:id="195" w:name="_Toc71042874"/>
      <w:bookmarkStart w:id="196" w:name="_Toc71643063"/>
      <w:r w:rsidRPr="00EE72EE">
        <w:t xml:space="preserve">Stock Sample </w:t>
      </w:r>
      <w:r w:rsidRPr="003B7938">
        <w:t>Solution</w:t>
      </w:r>
      <w:r w:rsidRPr="00EE72EE">
        <w:t xml:space="preserve"> Preparation:</w:t>
      </w:r>
      <w:bookmarkEnd w:id="195"/>
      <w:bookmarkEnd w:id="196"/>
    </w:p>
    <w:p w14:paraId="5C0D5EFA" w14:textId="02E7F2FF" w:rsidR="005668AB" w:rsidRDefault="005668AB" w:rsidP="005668AB">
      <w:pPr>
        <w:pStyle w:val="Normal3"/>
      </w:pPr>
      <w:r>
        <w:t>Determine appropriate size of volumetric flask needed to prepare a s</w:t>
      </w:r>
      <w:r w:rsidR="00B765FB">
        <w:t xml:space="preserve">ample solution in the range of 1.0 – </w:t>
      </w:r>
      <w:r w:rsidR="00B21A84">
        <w:t>3</w:t>
      </w:r>
      <w:r w:rsidR="00B765FB">
        <w:t xml:space="preserve">.0 </w:t>
      </w:r>
      <w:r>
        <w:t>mg/mL CX-4945 free acid.</w:t>
      </w:r>
    </w:p>
    <w:p w14:paraId="08017577" w14:textId="5F1BEABF" w:rsidR="005668AB" w:rsidRDefault="005668AB" w:rsidP="005668AB">
      <w:pPr>
        <w:pStyle w:val="Normal3"/>
      </w:pPr>
      <w:r>
        <w:t xml:space="preserve">Transfer entire contents into </w:t>
      </w:r>
      <w:r w:rsidR="00A86BED">
        <w:t>an</w:t>
      </w:r>
      <w:r>
        <w:t xml:space="preserve"> appropriate volumetric flask. Rinse bottle with diluent to effect complete transfer. Add about ¾ volume of diluent and swirl to avoid clumping. Sonicate for 15 minutes </w:t>
      </w:r>
      <w:r w:rsidRPr="003B7938">
        <w:t>with</w:t>
      </w:r>
      <w:r>
        <w:t xml:space="preserve"> occasional swirling. Mechanically shake for 15 minutes. Allow solution to cool to room temperature, then dilute to volume with diluent and mix well. Filter an aliquot of the solution through a Millipore 0.45</w:t>
      </w:r>
      <w:r w:rsidR="00675346">
        <w:noBreakHyphen/>
      </w:r>
      <w:r>
        <w:t xml:space="preserve">μm PVDF </w:t>
      </w:r>
      <w:r>
        <w:rPr>
          <w:rFonts w:cs="Times New Roman"/>
        </w:rPr>
        <w:t>membrane filter</w:t>
      </w:r>
      <w:r>
        <w:t xml:space="preserve">, discarding the first 3 mL to waste. </w:t>
      </w:r>
    </w:p>
    <w:p w14:paraId="4616E2AD" w14:textId="5ECB59C1" w:rsidR="006B010F" w:rsidRDefault="006B010F" w:rsidP="005668AB">
      <w:pPr>
        <w:pStyle w:val="Normal3"/>
      </w:pPr>
      <w:r>
        <w:t xml:space="preserve">Allow the bottles to dry and then </w:t>
      </w:r>
      <w:r w:rsidR="007F72E1">
        <w:t xml:space="preserve">record </w:t>
      </w:r>
      <w:r>
        <w:t>weigh</w:t>
      </w:r>
      <w:r w:rsidR="007F72E1">
        <w:t>t</w:t>
      </w:r>
      <w:r>
        <w:t>.</w:t>
      </w:r>
    </w:p>
    <w:p w14:paraId="3B040523" w14:textId="77777777" w:rsidR="005668AB" w:rsidRPr="00EE72EE" w:rsidRDefault="005668AB" w:rsidP="005668AB">
      <w:pPr>
        <w:pStyle w:val="Heading3"/>
      </w:pPr>
      <w:bookmarkStart w:id="197" w:name="_Toc71042875"/>
      <w:bookmarkStart w:id="198" w:name="_Toc71643064"/>
      <w:r w:rsidRPr="00EE72EE">
        <w:lastRenderedPageBreak/>
        <w:t xml:space="preserve">Working Sample </w:t>
      </w:r>
      <w:r w:rsidRPr="003B7938">
        <w:t>Solution</w:t>
      </w:r>
      <w:r w:rsidRPr="00EE72EE">
        <w:t xml:space="preserve"> Preparation:</w:t>
      </w:r>
      <w:bookmarkEnd w:id="197"/>
      <w:bookmarkEnd w:id="198"/>
    </w:p>
    <w:p w14:paraId="5B10A3AD" w14:textId="4FA3BDDF" w:rsidR="007F72E1" w:rsidRDefault="005668AB" w:rsidP="007F72E1">
      <w:pPr>
        <w:pStyle w:val="Normal3"/>
      </w:pPr>
      <w:r w:rsidRPr="00EE72EE">
        <w:t xml:space="preserve">Dilute </w:t>
      </w:r>
      <w:r w:rsidR="00B765FB">
        <w:t>5</w:t>
      </w:r>
      <w:r>
        <w:t>.0</w:t>
      </w:r>
      <w:r w:rsidRPr="00EE72EE">
        <w:t xml:space="preserve"> mL of the stock sample solution to 10</w:t>
      </w:r>
      <w:r>
        <w:t>0 mL with the diluent. Mix well.</w:t>
      </w:r>
    </w:p>
    <w:p w14:paraId="57D6B7C4" w14:textId="77777777" w:rsidR="005668AB" w:rsidRPr="00EE72EE" w:rsidRDefault="005668AB" w:rsidP="005668AB">
      <w:pPr>
        <w:pStyle w:val="Heading2"/>
      </w:pPr>
      <w:bookmarkStart w:id="199" w:name="_Toc71042876"/>
      <w:bookmarkStart w:id="200" w:name="_Toc71643065"/>
      <w:r w:rsidRPr="00F667B8">
        <w:t>Procedure</w:t>
      </w:r>
      <w:bookmarkEnd w:id="194"/>
      <w:bookmarkEnd w:id="199"/>
      <w:bookmarkEnd w:id="200"/>
    </w:p>
    <w:p w14:paraId="6354BCF5" w14:textId="0DEBEDB6" w:rsidR="005668AB" w:rsidRDefault="005668AB" w:rsidP="005668AB">
      <w:pPr>
        <w:pStyle w:val="Normal2"/>
      </w:pPr>
      <w:r w:rsidRPr="00EE72EE">
        <w:t xml:space="preserve">Separately </w:t>
      </w:r>
      <w:r w:rsidRPr="00F667B8">
        <w:t>inject</w:t>
      </w:r>
      <w:r w:rsidRPr="00EE72EE">
        <w:t xml:space="preserve"> equal volumes (10 </w:t>
      </w:r>
      <w:r w:rsidRPr="00EE72EE">
        <w:rPr>
          <w:rFonts w:cs="Times New Roman"/>
        </w:rPr>
        <w:t>µ</w:t>
      </w:r>
      <w:r w:rsidRPr="00EE72EE">
        <w:t xml:space="preserve">L) of the diluent, </w:t>
      </w:r>
      <w:r>
        <w:t xml:space="preserve">sensitivity, </w:t>
      </w:r>
      <w:r w:rsidRPr="00EE72EE">
        <w:t>standard</w:t>
      </w:r>
      <w:r>
        <w:t xml:space="preserve"> (n=5)</w:t>
      </w:r>
      <w:r w:rsidRPr="00EE72EE">
        <w:t>, and sample solutions</w:t>
      </w:r>
      <w:r w:rsidR="000447D0">
        <w:t>)</w:t>
      </w:r>
      <w:r w:rsidR="006B010F">
        <w:t xml:space="preserve"> – refer to example injection sequence below. </w:t>
      </w:r>
      <w:r w:rsidRPr="00EE72EE">
        <w:t>Record the chromatograms and measure the peak area responses of the CX-4945 peak.</w:t>
      </w:r>
    </w:p>
    <w:p w14:paraId="53260881" w14:textId="20126843" w:rsidR="006B010F" w:rsidRDefault="006B010F" w:rsidP="006B010F">
      <w:pPr>
        <w:pStyle w:val="Normal2"/>
        <w:spacing w:before="240"/>
        <w:jc w:val="center"/>
      </w:pPr>
      <w:r>
        <w:rPr>
          <w:b/>
          <w:u w:val="single"/>
        </w:rPr>
        <w:t>Example</w:t>
      </w:r>
      <w:r w:rsidRPr="006B010F">
        <w:rPr>
          <w:b/>
          <w:u w:val="single"/>
        </w:rPr>
        <w:t xml:space="preserve"> Injection Sequence</w:t>
      </w:r>
      <w:r>
        <w:t>:</w:t>
      </w:r>
    </w:p>
    <w:tbl>
      <w:tblPr>
        <w:tblStyle w:val="TableGrid"/>
        <w:tblW w:w="0" w:type="auto"/>
        <w:tblInd w:w="1440"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5482"/>
        <w:gridCol w:w="2782"/>
      </w:tblGrid>
      <w:tr w:rsidR="006B010F" w14:paraId="364F6800" w14:textId="77777777" w:rsidTr="006B010F">
        <w:tc>
          <w:tcPr>
            <w:tcW w:w="5482" w:type="dxa"/>
            <w:tcBorders>
              <w:top w:val="single" w:sz="6" w:space="0" w:color="auto"/>
              <w:left w:val="single" w:sz="6" w:space="0" w:color="auto"/>
              <w:bottom w:val="single" w:sz="6" w:space="0" w:color="auto"/>
            </w:tcBorders>
            <w:shd w:val="clear" w:color="auto" w:fill="D0CECE" w:themeFill="background2" w:themeFillShade="E6"/>
          </w:tcPr>
          <w:p w14:paraId="78F020BD" w14:textId="31DE35E9" w:rsidR="006B010F" w:rsidRPr="006B010F" w:rsidRDefault="006B010F" w:rsidP="006B010F">
            <w:pPr>
              <w:pStyle w:val="Normal2"/>
              <w:spacing w:before="60" w:after="60"/>
              <w:ind w:left="0"/>
              <w:rPr>
                <w:b/>
              </w:rPr>
            </w:pPr>
            <w:r w:rsidRPr="006B010F">
              <w:rPr>
                <w:b/>
              </w:rPr>
              <w:t>Solution</w:t>
            </w:r>
          </w:p>
        </w:tc>
        <w:tc>
          <w:tcPr>
            <w:tcW w:w="2782" w:type="dxa"/>
            <w:tcBorders>
              <w:top w:val="single" w:sz="6" w:space="0" w:color="auto"/>
              <w:bottom w:val="single" w:sz="6" w:space="0" w:color="auto"/>
              <w:right w:val="single" w:sz="6" w:space="0" w:color="auto"/>
            </w:tcBorders>
            <w:shd w:val="clear" w:color="auto" w:fill="D0CECE" w:themeFill="background2" w:themeFillShade="E6"/>
          </w:tcPr>
          <w:p w14:paraId="2F24EAC6" w14:textId="42E218FF" w:rsidR="006B010F" w:rsidRPr="006B010F" w:rsidRDefault="006B010F" w:rsidP="006B010F">
            <w:pPr>
              <w:pStyle w:val="Normal2"/>
              <w:spacing w:before="60" w:after="60"/>
              <w:ind w:left="0"/>
              <w:jc w:val="center"/>
              <w:rPr>
                <w:b/>
              </w:rPr>
            </w:pPr>
            <w:r w:rsidRPr="006B010F">
              <w:rPr>
                <w:b/>
              </w:rPr>
              <w:t>Number of Injections</w:t>
            </w:r>
          </w:p>
        </w:tc>
      </w:tr>
      <w:tr w:rsidR="006B010F" w14:paraId="6432EAD2" w14:textId="77777777" w:rsidTr="006B010F">
        <w:tc>
          <w:tcPr>
            <w:tcW w:w="5482" w:type="dxa"/>
            <w:tcBorders>
              <w:top w:val="single" w:sz="6" w:space="0" w:color="auto"/>
            </w:tcBorders>
          </w:tcPr>
          <w:p w14:paraId="7C03582E" w14:textId="6732E63C" w:rsidR="006B010F" w:rsidRPr="006B010F" w:rsidRDefault="006B010F" w:rsidP="006B010F">
            <w:pPr>
              <w:pStyle w:val="Normal2"/>
              <w:spacing w:before="60" w:after="60"/>
              <w:ind w:left="0"/>
              <w:rPr>
                <w:sz w:val="20"/>
              </w:rPr>
            </w:pPr>
            <w:r w:rsidRPr="006B010F">
              <w:rPr>
                <w:sz w:val="20"/>
              </w:rPr>
              <w:t>Diluent</w:t>
            </w:r>
          </w:p>
        </w:tc>
        <w:tc>
          <w:tcPr>
            <w:tcW w:w="2782" w:type="dxa"/>
            <w:tcBorders>
              <w:top w:val="single" w:sz="6" w:space="0" w:color="auto"/>
            </w:tcBorders>
          </w:tcPr>
          <w:p w14:paraId="275ADF3D" w14:textId="69661A79" w:rsidR="006B010F" w:rsidRPr="006B010F" w:rsidRDefault="006B010F" w:rsidP="006B010F">
            <w:pPr>
              <w:pStyle w:val="Normal2"/>
              <w:spacing w:before="60" w:after="60"/>
              <w:ind w:left="0"/>
              <w:jc w:val="center"/>
              <w:rPr>
                <w:sz w:val="20"/>
              </w:rPr>
            </w:pPr>
            <w:r w:rsidRPr="006B010F">
              <w:rPr>
                <w:rFonts w:cs="Times New Roman"/>
                <w:sz w:val="20"/>
              </w:rPr>
              <w:t>≥</w:t>
            </w:r>
            <w:r w:rsidRPr="006B010F">
              <w:rPr>
                <w:sz w:val="20"/>
              </w:rPr>
              <w:t>1</w:t>
            </w:r>
          </w:p>
        </w:tc>
      </w:tr>
      <w:tr w:rsidR="006B010F" w14:paraId="387964F5" w14:textId="77777777" w:rsidTr="006B010F">
        <w:tc>
          <w:tcPr>
            <w:tcW w:w="5482" w:type="dxa"/>
          </w:tcPr>
          <w:p w14:paraId="054E512C" w14:textId="7D7B64A1" w:rsidR="006B010F" w:rsidRPr="006B010F" w:rsidRDefault="006B010F" w:rsidP="006B010F">
            <w:pPr>
              <w:pStyle w:val="Normal2"/>
              <w:spacing w:before="60" w:after="60"/>
              <w:ind w:left="0"/>
              <w:rPr>
                <w:sz w:val="20"/>
              </w:rPr>
            </w:pPr>
            <w:r w:rsidRPr="006B010F">
              <w:rPr>
                <w:sz w:val="20"/>
              </w:rPr>
              <w:t xml:space="preserve">Sensitivity </w:t>
            </w:r>
          </w:p>
        </w:tc>
        <w:tc>
          <w:tcPr>
            <w:tcW w:w="2782" w:type="dxa"/>
          </w:tcPr>
          <w:p w14:paraId="288CB145" w14:textId="567CBCD8" w:rsidR="006B010F" w:rsidRPr="006B010F" w:rsidRDefault="006B010F" w:rsidP="006B010F">
            <w:pPr>
              <w:pStyle w:val="Normal2"/>
              <w:spacing w:before="60" w:after="60"/>
              <w:ind w:left="0"/>
              <w:jc w:val="center"/>
              <w:rPr>
                <w:rFonts w:cs="Times New Roman"/>
                <w:sz w:val="20"/>
              </w:rPr>
            </w:pPr>
            <w:r w:rsidRPr="006B010F">
              <w:rPr>
                <w:rFonts w:cs="Times New Roman"/>
                <w:sz w:val="20"/>
              </w:rPr>
              <w:t>1</w:t>
            </w:r>
          </w:p>
        </w:tc>
      </w:tr>
      <w:tr w:rsidR="006B010F" w14:paraId="6D62F0D6" w14:textId="77777777" w:rsidTr="006B010F">
        <w:tc>
          <w:tcPr>
            <w:tcW w:w="5482" w:type="dxa"/>
          </w:tcPr>
          <w:p w14:paraId="2BD28302" w14:textId="4FEE212C" w:rsidR="006B010F" w:rsidRPr="006B010F" w:rsidRDefault="006B010F" w:rsidP="006B010F">
            <w:pPr>
              <w:pStyle w:val="Normal2"/>
              <w:spacing w:before="60" w:after="60"/>
              <w:ind w:left="0"/>
              <w:rPr>
                <w:sz w:val="20"/>
              </w:rPr>
            </w:pPr>
            <w:r w:rsidRPr="006B010F">
              <w:rPr>
                <w:sz w:val="20"/>
              </w:rPr>
              <w:t>Working Standard</w:t>
            </w:r>
          </w:p>
        </w:tc>
        <w:tc>
          <w:tcPr>
            <w:tcW w:w="2782" w:type="dxa"/>
          </w:tcPr>
          <w:p w14:paraId="45F89B19" w14:textId="338F61E4" w:rsidR="006B010F" w:rsidRPr="006B010F" w:rsidRDefault="006B010F" w:rsidP="006B010F">
            <w:pPr>
              <w:pStyle w:val="Normal2"/>
              <w:spacing w:before="60" w:after="60"/>
              <w:ind w:left="0"/>
              <w:jc w:val="center"/>
              <w:rPr>
                <w:rFonts w:cs="Times New Roman"/>
                <w:sz w:val="20"/>
              </w:rPr>
            </w:pPr>
            <w:r w:rsidRPr="006B010F">
              <w:rPr>
                <w:rFonts w:cs="Times New Roman"/>
                <w:sz w:val="20"/>
              </w:rPr>
              <w:t>5</w:t>
            </w:r>
          </w:p>
        </w:tc>
      </w:tr>
      <w:tr w:rsidR="006B010F" w14:paraId="0A3A3137" w14:textId="77777777" w:rsidTr="006B010F">
        <w:tc>
          <w:tcPr>
            <w:tcW w:w="5482" w:type="dxa"/>
          </w:tcPr>
          <w:p w14:paraId="5737E104" w14:textId="6B770C09" w:rsidR="006B010F" w:rsidRPr="006B010F" w:rsidRDefault="006B010F" w:rsidP="006B010F">
            <w:pPr>
              <w:pStyle w:val="Normal2"/>
              <w:spacing w:before="60" w:after="60"/>
              <w:ind w:left="0"/>
              <w:rPr>
                <w:sz w:val="20"/>
              </w:rPr>
            </w:pPr>
            <w:r w:rsidRPr="006B010F">
              <w:rPr>
                <w:sz w:val="20"/>
              </w:rPr>
              <w:t>Working Check Standard</w:t>
            </w:r>
          </w:p>
        </w:tc>
        <w:tc>
          <w:tcPr>
            <w:tcW w:w="2782" w:type="dxa"/>
          </w:tcPr>
          <w:p w14:paraId="15C0383D" w14:textId="51159913" w:rsidR="006B010F" w:rsidRPr="006B010F" w:rsidRDefault="006B010F" w:rsidP="006B010F">
            <w:pPr>
              <w:pStyle w:val="Normal2"/>
              <w:spacing w:before="60" w:after="60"/>
              <w:ind w:left="0"/>
              <w:jc w:val="center"/>
              <w:rPr>
                <w:rFonts w:cs="Times New Roman"/>
                <w:sz w:val="20"/>
              </w:rPr>
            </w:pPr>
            <w:r w:rsidRPr="006B010F">
              <w:rPr>
                <w:rFonts w:cs="Times New Roman"/>
                <w:sz w:val="20"/>
              </w:rPr>
              <w:t>2</w:t>
            </w:r>
          </w:p>
        </w:tc>
      </w:tr>
      <w:tr w:rsidR="006B010F" w14:paraId="4192C47C" w14:textId="77777777" w:rsidTr="006B010F">
        <w:tc>
          <w:tcPr>
            <w:tcW w:w="5482" w:type="dxa"/>
          </w:tcPr>
          <w:p w14:paraId="3E20921E" w14:textId="4498A504" w:rsidR="006B010F" w:rsidRPr="006B010F" w:rsidRDefault="006B010F" w:rsidP="006B010F">
            <w:pPr>
              <w:pStyle w:val="Normal2"/>
              <w:spacing w:before="60" w:after="60"/>
              <w:ind w:left="0"/>
              <w:rPr>
                <w:sz w:val="20"/>
              </w:rPr>
            </w:pPr>
            <w:r w:rsidRPr="006B010F">
              <w:rPr>
                <w:sz w:val="20"/>
              </w:rPr>
              <w:t>Working Standard as Procedural Control Standard (PCS)</w:t>
            </w:r>
          </w:p>
        </w:tc>
        <w:tc>
          <w:tcPr>
            <w:tcW w:w="2782" w:type="dxa"/>
          </w:tcPr>
          <w:p w14:paraId="02924CA3" w14:textId="6CE33448" w:rsidR="006B010F" w:rsidRPr="006B010F" w:rsidRDefault="006B010F" w:rsidP="006B010F">
            <w:pPr>
              <w:pStyle w:val="Normal2"/>
              <w:spacing w:before="60" w:after="60"/>
              <w:ind w:left="0"/>
              <w:jc w:val="center"/>
              <w:rPr>
                <w:rFonts w:cs="Times New Roman"/>
                <w:sz w:val="20"/>
              </w:rPr>
            </w:pPr>
            <w:r w:rsidRPr="006B010F">
              <w:rPr>
                <w:rFonts w:cs="Times New Roman"/>
                <w:sz w:val="20"/>
              </w:rPr>
              <w:t>1</w:t>
            </w:r>
          </w:p>
        </w:tc>
      </w:tr>
      <w:tr w:rsidR="006B010F" w14:paraId="3BD51B6E" w14:textId="77777777" w:rsidTr="006B010F">
        <w:tc>
          <w:tcPr>
            <w:tcW w:w="5482" w:type="dxa"/>
          </w:tcPr>
          <w:p w14:paraId="2F284160" w14:textId="321F98EC" w:rsidR="006B010F" w:rsidRPr="006B010F" w:rsidRDefault="006B010F" w:rsidP="006B010F">
            <w:pPr>
              <w:pStyle w:val="Normal2"/>
              <w:spacing w:before="60" w:after="60"/>
              <w:ind w:left="0"/>
              <w:rPr>
                <w:sz w:val="20"/>
              </w:rPr>
            </w:pPr>
            <w:r>
              <w:rPr>
                <w:sz w:val="20"/>
              </w:rPr>
              <w:t xml:space="preserve">Working </w:t>
            </w:r>
            <w:r w:rsidRPr="006B010F">
              <w:rPr>
                <w:sz w:val="20"/>
              </w:rPr>
              <w:t>Sample Solution</w:t>
            </w:r>
            <w:r>
              <w:rPr>
                <w:sz w:val="20"/>
              </w:rPr>
              <w:t xml:space="preserve"> (Assay, RS, CU, BU, ID)</w:t>
            </w:r>
          </w:p>
        </w:tc>
        <w:tc>
          <w:tcPr>
            <w:tcW w:w="2782" w:type="dxa"/>
          </w:tcPr>
          <w:p w14:paraId="3660D4EB" w14:textId="570FF13B" w:rsidR="006B010F" w:rsidRPr="006B010F" w:rsidRDefault="006B010F" w:rsidP="006B010F">
            <w:pPr>
              <w:pStyle w:val="Normal2"/>
              <w:spacing w:before="60" w:after="60"/>
              <w:ind w:left="0"/>
              <w:jc w:val="center"/>
              <w:rPr>
                <w:rFonts w:cs="Times New Roman"/>
                <w:sz w:val="20"/>
              </w:rPr>
            </w:pPr>
            <w:r w:rsidRPr="006B010F">
              <w:rPr>
                <w:rFonts w:cs="Times New Roman"/>
                <w:sz w:val="20"/>
              </w:rPr>
              <w:t>1</w:t>
            </w:r>
          </w:p>
        </w:tc>
      </w:tr>
      <w:tr w:rsidR="006B010F" w14:paraId="11E11B7F" w14:textId="77777777" w:rsidTr="006B010F">
        <w:tc>
          <w:tcPr>
            <w:tcW w:w="5482" w:type="dxa"/>
          </w:tcPr>
          <w:p w14:paraId="28D72C9B" w14:textId="5217F67D" w:rsidR="006B010F" w:rsidRPr="006B010F" w:rsidRDefault="006B010F" w:rsidP="006B010F">
            <w:pPr>
              <w:pStyle w:val="Normal2"/>
              <w:spacing w:before="60" w:after="60"/>
              <w:ind w:left="0"/>
              <w:rPr>
                <w:sz w:val="20"/>
              </w:rPr>
            </w:pPr>
            <w:r w:rsidRPr="006B010F">
              <w:rPr>
                <w:sz w:val="20"/>
              </w:rPr>
              <w:t>Working Standard as Procedural Control Standard (PCS)</w:t>
            </w:r>
          </w:p>
        </w:tc>
        <w:tc>
          <w:tcPr>
            <w:tcW w:w="2782" w:type="dxa"/>
          </w:tcPr>
          <w:p w14:paraId="61D70B80" w14:textId="39C4595E" w:rsidR="006B010F" w:rsidRPr="006B010F" w:rsidRDefault="006B010F" w:rsidP="006B010F">
            <w:pPr>
              <w:pStyle w:val="Normal2"/>
              <w:spacing w:before="60" w:after="60"/>
              <w:ind w:left="0"/>
              <w:jc w:val="center"/>
              <w:rPr>
                <w:rFonts w:cs="Times New Roman"/>
                <w:sz w:val="20"/>
              </w:rPr>
            </w:pPr>
            <w:r w:rsidRPr="006B010F">
              <w:rPr>
                <w:rFonts w:cs="Times New Roman"/>
                <w:sz w:val="20"/>
              </w:rPr>
              <w:t>1</w:t>
            </w:r>
          </w:p>
        </w:tc>
      </w:tr>
    </w:tbl>
    <w:p w14:paraId="44E1EC47" w14:textId="77777777" w:rsidR="005668AB" w:rsidRPr="00765058" w:rsidRDefault="005668AB" w:rsidP="005668AB">
      <w:pPr>
        <w:pStyle w:val="Heading2"/>
      </w:pPr>
      <w:bookmarkStart w:id="201" w:name="_Toc38370395"/>
      <w:bookmarkStart w:id="202" w:name="_Toc38619392"/>
      <w:bookmarkStart w:id="203" w:name="_Toc38921541"/>
      <w:bookmarkStart w:id="204" w:name="_Toc38921979"/>
      <w:bookmarkStart w:id="205" w:name="_Toc38922417"/>
      <w:bookmarkStart w:id="206" w:name="_Toc38370396"/>
      <w:bookmarkStart w:id="207" w:name="_Toc38619393"/>
      <w:bookmarkStart w:id="208" w:name="_Toc38921542"/>
      <w:bookmarkStart w:id="209" w:name="_Toc38921980"/>
      <w:bookmarkStart w:id="210" w:name="_Toc38922418"/>
      <w:bookmarkStart w:id="211" w:name="_Toc38370397"/>
      <w:bookmarkStart w:id="212" w:name="_Toc38619394"/>
      <w:bookmarkStart w:id="213" w:name="_Toc38921543"/>
      <w:bookmarkStart w:id="214" w:name="_Toc38921981"/>
      <w:bookmarkStart w:id="215" w:name="_Toc38922419"/>
      <w:bookmarkStart w:id="216" w:name="_Toc38370398"/>
      <w:bookmarkStart w:id="217" w:name="_Toc38619395"/>
      <w:bookmarkStart w:id="218" w:name="_Toc38921544"/>
      <w:bookmarkStart w:id="219" w:name="_Toc38921982"/>
      <w:bookmarkStart w:id="220" w:name="_Toc38922420"/>
      <w:bookmarkStart w:id="221" w:name="_Toc38370399"/>
      <w:bookmarkStart w:id="222" w:name="_Toc38619396"/>
      <w:bookmarkStart w:id="223" w:name="_Toc38921545"/>
      <w:bookmarkStart w:id="224" w:name="_Toc38921983"/>
      <w:bookmarkStart w:id="225" w:name="_Toc38922421"/>
      <w:bookmarkStart w:id="226" w:name="_Toc38370400"/>
      <w:bookmarkStart w:id="227" w:name="_Toc38619397"/>
      <w:bookmarkStart w:id="228" w:name="_Toc38921546"/>
      <w:bookmarkStart w:id="229" w:name="_Toc38921984"/>
      <w:bookmarkStart w:id="230" w:name="_Toc38922422"/>
      <w:bookmarkStart w:id="231" w:name="_Toc530997399"/>
      <w:bookmarkStart w:id="232" w:name="_Toc278703"/>
      <w:bookmarkStart w:id="233" w:name="_Toc451839"/>
      <w:bookmarkStart w:id="234" w:name="_Toc71042877"/>
      <w:bookmarkStart w:id="235" w:name="_Toc7164306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765058">
        <w:t>System Suitability Requirements</w:t>
      </w:r>
      <w:bookmarkEnd w:id="231"/>
      <w:bookmarkEnd w:id="232"/>
      <w:bookmarkEnd w:id="233"/>
      <w:bookmarkEnd w:id="234"/>
      <w:bookmarkEnd w:id="235"/>
    </w:p>
    <w:p w14:paraId="2A324180" w14:textId="77777777" w:rsidR="005668AB" w:rsidRPr="002A057B" w:rsidRDefault="005668AB" w:rsidP="005668AB">
      <w:pPr>
        <w:pStyle w:val="Bullet2"/>
      </w:pPr>
      <w:r w:rsidRPr="002A057B">
        <w:t>The diluent injection should have no peaks which significantly interfere (NMT 0.2% relative to the average peak area of the CX-4945 peak from the five replicate injections of working standard) with the quantitation of CX-4945.</w:t>
      </w:r>
    </w:p>
    <w:p w14:paraId="65079FF1" w14:textId="77777777" w:rsidR="005668AB" w:rsidRPr="002A057B" w:rsidRDefault="005668AB" w:rsidP="005668AB">
      <w:pPr>
        <w:pStyle w:val="Bullet2"/>
      </w:pPr>
      <w:r w:rsidRPr="002A057B">
        <w:t>The S/N of CX-4945 peak from the injection of sensitivity solution ≥ 10.</w:t>
      </w:r>
    </w:p>
    <w:p w14:paraId="708FD596" w14:textId="73775C78" w:rsidR="005668AB" w:rsidRPr="002A057B" w:rsidRDefault="005668AB" w:rsidP="005668AB">
      <w:pPr>
        <w:pStyle w:val="Bullet2"/>
      </w:pPr>
      <w:r w:rsidRPr="002A057B">
        <w:t>The mean Tailing Factor (</w:t>
      </w:r>
      <w:proofErr w:type="spellStart"/>
      <w:r w:rsidRPr="002A057B">
        <w:t>T</w:t>
      </w:r>
      <w:r w:rsidRPr="00A86BED">
        <w:rPr>
          <w:vertAlign w:val="subscript"/>
        </w:rPr>
        <w:t>f</w:t>
      </w:r>
      <w:proofErr w:type="spellEnd"/>
      <w:r w:rsidRPr="002A057B">
        <w:t>) for the CX-4945 peak from the five (5) consecutive injections of working standard solution is NMT 2.0</w:t>
      </w:r>
      <w:r w:rsidR="00B301C1">
        <w:t>.</w:t>
      </w:r>
    </w:p>
    <w:p w14:paraId="5901D10E" w14:textId="6E5BCA52" w:rsidR="005668AB" w:rsidRPr="002A057B" w:rsidRDefault="005668AB" w:rsidP="005668AB">
      <w:pPr>
        <w:pStyle w:val="Bullet2"/>
      </w:pPr>
      <w:r w:rsidRPr="002A057B">
        <w:t>The % RSD of the CX-49</w:t>
      </w:r>
      <w:r w:rsidR="007D60AE">
        <w:t>4</w:t>
      </w:r>
      <w:r w:rsidRPr="002A057B">
        <w:t xml:space="preserve">5 </w:t>
      </w:r>
      <w:r w:rsidRPr="00671EDB">
        <w:t>peak area responses</w:t>
      </w:r>
      <w:r w:rsidRPr="002A057B">
        <w:t xml:space="preserve"> from the five (5) consecutive injections of working standard solution is NMT 1.5%. </w:t>
      </w:r>
    </w:p>
    <w:p w14:paraId="35BDDFC7" w14:textId="526D9E94" w:rsidR="005668AB" w:rsidRPr="002A057B" w:rsidRDefault="005668AB" w:rsidP="005668AB">
      <w:pPr>
        <w:pStyle w:val="Bullet2"/>
      </w:pPr>
      <w:r w:rsidRPr="002A057B">
        <w:t>The % RSD of the CX-49</w:t>
      </w:r>
      <w:r w:rsidR="007D60AE">
        <w:t>4</w:t>
      </w:r>
      <w:r w:rsidRPr="002A057B">
        <w:t xml:space="preserve">5 </w:t>
      </w:r>
      <w:r w:rsidRPr="00671EDB">
        <w:rPr>
          <w:i/>
        </w:rPr>
        <w:t>retention time</w:t>
      </w:r>
      <w:r w:rsidRPr="002A057B">
        <w:t xml:space="preserve"> from the five (5) consecutive injections of working standard solution is NMT 2.0%. </w:t>
      </w:r>
    </w:p>
    <w:p w14:paraId="503E9907" w14:textId="77777777" w:rsidR="005668AB" w:rsidRDefault="005668AB" w:rsidP="005668AB">
      <w:pPr>
        <w:pStyle w:val="Bullet2"/>
      </w:pPr>
      <w:r w:rsidRPr="002A057B">
        <w:t>Standard check agreement should be between 98.5 – 101.5%.</w:t>
      </w:r>
    </w:p>
    <w:p w14:paraId="0C81832E" w14:textId="77777777" w:rsidR="005668AB" w:rsidRDefault="005668AB" w:rsidP="005668AB">
      <w:pPr>
        <w:pStyle w:val="Bullet2"/>
        <w:numPr>
          <w:ilvl w:val="0"/>
          <w:numId w:val="0"/>
        </w:numPr>
        <w:ind w:left="1872" w:hanging="432"/>
      </w:pPr>
    </w:p>
    <w:p w14:paraId="5F9222D2" w14:textId="77777777" w:rsidR="005668AB" w:rsidRPr="002A057B" w:rsidRDefault="005668AB" w:rsidP="005668AB">
      <w:pPr>
        <w:pStyle w:val="Bullet2"/>
        <w:numPr>
          <w:ilvl w:val="0"/>
          <w:numId w:val="0"/>
        </w:numPr>
        <w:ind w:left="1872" w:hanging="432"/>
      </w:pPr>
      <w:r>
        <w:t>Note—The S/N requirement does not apply when only testing Assay, BU, or CU.</w:t>
      </w:r>
    </w:p>
    <w:p w14:paraId="044ECB74" w14:textId="77777777" w:rsidR="005668AB" w:rsidRPr="00765058" w:rsidRDefault="005668AB" w:rsidP="00A94869">
      <w:pPr>
        <w:pStyle w:val="Heading2"/>
      </w:pPr>
      <w:bookmarkStart w:id="236" w:name="_Toc530997400"/>
      <w:bookmarkStart w:id="237" w:name="_Toc278704"/>
      <w:bookmarkStart w:id="238" w:name="_Toc451840"/>
      <w:bookmarkStart w:id="239" w:name="_Toc71042878"/>
      <w:bookmarkStart w:id="240" w:name="_Toc71643067"/>
      <w:r w:rsidRPr="00765058">
        <w:lastRenderedPageBreak/>
        <w:t>Calculations</w:t>
      </w:r>
      <w:bookmarkEnd w:id="236"/>
      <w:bookmarkEnd w:id="237"/>
      <w:bookmarkEnd w:id="238"/>
      <w:bookmarkEnd w:id="239"/>
      <w:bookmarkEnd w:id="240"/>
    </w:p>
    <w:p w14:paraId="5DDFC99A" w14:textId="77777777" w:rsidR="005668AB" w:rsidRDefault="005668AB" w:rsidP="00A94869">
      <w:pPr>
        <w:pStyle w:val="Normal2"/>
        <w:keepNext/>
        <w:keepLines/>
      </w:pPr>
      <w:r>
        <w:t>Calculate</w:t>
      </w:r>
      <w:r w:rsidRPr="00765058">
        <w:t xml:space="preserve"> as follows:</w:t>
      </w:r>
    </w:p>
    <w:p w14:paraId="6D45F614" w14:textId="77777777" w:rsidR="005668AB" w:rsidRPr="00174261" w:rsidRDefault="005668AB" w:rsidP="00A94869">
      <w:pPr>
        <w:pStyle w:val="Normal2"/>
        <w:keepNext/>
        <w:keepLines/>
        <w:rPr>
          <w:noProof/>
          <w:u w:val="single"/>
        </w:rPr>
      </w:pPr>
      <w:r w:rsidRPr="00174261">
        <w:rPr>
          <w:noProof/>
          <w:u w:val="single"/>
        </w:rPr>
        <w:t>DRUG SUBSTANCE ASSAY (% w/w, free acid, as is)</w:t>
      </w:r>
      <w:r w:rsidRPr="004054A5">
        <w:rPr>
          <w:noProof/>
        </w:rPr>
        <w:t>:</w:t>
      </w:r>
    </w:p>
    <w:p w14:paraId="2FFE5501" w14:textId="1D918F87" w:rsidR="005668AB" w:rsidRPr="001F31FB" w:rsidRDefault="005668AB" w:rsidP="005668AB">
      <w:pPr>
        <w:pStyle w:val="Normal2"/>
        <w:rPr>
          <w:rFonts w:cs="Times New Roman"/>
          <w:noProof/>
        </w:rPr>
      </w:pPr>
      <w:r>
        <w:rPr>
          <w:noProof/>
        </w:rPr>
        <w:t xml:space="preserve"> </w:t>
      </w:r>
      <m:oMath>
        <m:r>
          <m:rPr>
            <m:nor/>
          </m:rPr>
          <w:rPr>
            <w:rFonts w:eastAsiaTheme="majorEastAsia" w:cs="Times New Roman"/>
            <w:noProof/>
          </w:rPr>
          <m:t xml:space="preserve">% Assay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eastAsia="Calibri" w:cs="Times New Roman"/>
                <w:noProof/>
              </w:rPr>
              <m:t xml:space="preserve">50 </m:t>
            </m:r>
            <m:r>
              <m:rPr>
                <m:nor/>
              </m:rPr>
              <w:rPr>
                <w:rFonts w:cs="Times New Roman"/>
                <w:noProof/>
              </w:rPr>
              <m:t>(mL)</m:t>
            </m:r>
          </m:num>
          <m:den>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spl</m:t>
                </m:r>
              </m:sub>
            </m:sSub>
            <m:r>
              <m:rPr>
                <m:nor/>
              </m:rPr>
              <w:rPr>
                <w:rFonts w:cs="Times New Roman"/>
                <w:noProof/>
              </w:rPr>
              <m:t xml:space="preserve"> (mg)</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50 (mL)</m:t>
            </m:r>
          </m:num>
          <m:den>
            <m:r>
              <m:rPr>
                <m:nor/>
              </m:rPr>
              <w:rPr>
                <w:rFonts w:cs="Times New Roman"/>
                <w:noProof/>
              </w:rPr>
              <m:t>5</m:t>
            </m:r>
            <m:r>
              <m:rPr>
                <m:nor/>
              </m:rPr>
              <w:rPr>
                <w:rFonts w:ascii="Cambria Math" w:cs="Times New Roman"/>
                <w:noProof/>
              </w:rPr>
              <m:t>.0</m:t>
            </m:r>
            <m:r>
              <m:rPr>
                <m:nor/>
              </m:rPr>
              <w:rPr>
                <w:rFonts w:cs="Times New Roman"/>
                <w:noProof/>
              </w:rPr>
              <m:t xml:space="preserve"> (mL)</m:t>
            </m:r>
          </m:den>
        </m:f>
        <m:r>
          <m:rPr>
            <m:nor/>
          </m:rPr>
          <w:rPr>
            <w:rFonts w:cs="Times New Roman"/>
            <w:noProof/>
          </w:rPr>
          <m:t>×</m:t>
        </m:r>
        <m:f>
          <m:fPr>
            <m:ctrlPr>
              <w:rPr>
                <w:rFonts w:ascii="Cambria Math" w:eastAsia="Calibri" w:hAnsi="Cambria Math" w:cs="Times New Roman"/>
                <w:noProof/>
              </w:rPr>
            </m:ctrlPr>
          </m:fPr>
          <m:num>
            <m:r>
              <m:rPr>
                <m:nor/>
              </m:rPr>
              <w:rPr>
                <w:rFonts w:eastAsia="Calibri" w:cs="Times New Roman"/>
                <w:noProof/>
              </w:rPr>
              <m:t>1</m:t>
            </m:r>
          </m:num>
          <m:den>
            <m:r>
              <m:rPr>
                <m:nor/>
              </m:rPr>
              <w:rPr>
                <w:rFonts w:cs="Times New Roman"/>
                <w:noProof/>
              </w:rPr>
              <m:t>MWC</m:t>
            </m:r>
          </m:den>
        </m:f>
        <m:r>
          <m:rPr>
            <m:nor/>
          </m:rPr>
          <w:rPr>
            <w:rFonts w:cs="Times New Roman"/>
            <w:noProof/>
          </w:rPr>
          <m:t>×100%</m:t>
        </m:r>
      </m:oMath>
    </w:p>
    <w:p w14:paraId="4B0FC507" w14:textId="77777777" w:rsidR="005668AB" w:rsidRPr="00AD2AC8" w:rsidRDefault="005668AB" w:rsidP="005668AB">
      <w:pPr>
        <w:ind w:left="1440"/>
        <w:rPr>
          <w:szCs w:val="24"/>
        </w:rPr>
      </w:pPr>
    </w:p>
    <w:p w14:paraId="37068A31" w14:textId="77777777" w:rsidR="005668AB" w:rsidRPr="00AD2AC8" w:rsidRDefault="005668AB" w:rsidP="005668AB">
      <w:pPr>
        <w:pStyle w:val="Normal2"/>
        <w:rPr>
          <w:noProof/>
        </w:rPr>
      </w:pPr>
      <w:r w:rsidRPr="00174261">
        <w:rPr>
          <w:noProof/>
          <w:u w:val="single"/>
        </w:rPr>
        <w:t>DRUG SUBSTANCE ASSAY (% w/w, free acid, on anhydrous, solvent free basis)</w:t>
      </w:r>
      <w:r w:rsidRPr="00AD2AC8">
        <w:rPr>
          <w:noProof/>
        </w:rPr>
        <w:t>:</w:t>
      </w:r>
    </w:p>
    <w:p w14:paraId="7DC69C03" w14:textId="22CA1787" w:rsidR="00A533DC" w:rsidRPr="00A533DC" w:rsidRDefault="005668AB" w:rsidP="00A533DC">
      <w:pPr>
        <w:ind w:left="1008"/>
        <w:rPr>
          <w:noProof/>
        </w:rPr>
      </w:pPr>
      <w:r>
        <w:rPr>
          <w:rFonts w:eastAsiaTheme="majorEastAsia" w:cstheme="majorBidi"/>
          <w:noProof/>
        </w:rPr>
        <w:t xml:space="preserve">        </w:t>
      </w:r>
      <m:oMath>
        <m:r>
          <m:rPr>
            <m:nor/>
          </m:rPr>
          <w:rPr>
            <w:noProof/>
          </w:rPr>
          <m:t>%</m:t>
        </m:r>
        <m:r>
          <m:rPr>
            <m:nor/>
          </m:rPr>
          <w:rPr>
            <w:rFonts w:ascii="Cambria Math"/>
            <w:noProof/>
          </w:rPr>
          <m:t xml:space="preserve"> </m:t>
        </m:r>
        <m:r>
          <m:rPr>
            <m:nor/>
          </m:rPr>
          <w:rPr>
            <w:rFonts w:ascii="Cambria Math" w:hAnsi="Cambria Math"/>
            <w:noProof/>
          </w:rPr>
          <m:t>Assay</m:t>
        </m:r>
        <m:r>
          <m:rPr>
            <m:nor/>
          </m:rPr>
          <w:rPr>
            <w:noProof/>
          </w:rPr>
          <m:t xml:space="preserve"> =  CX-4945(</m:t>
        </m:r>
        <m:r>
          <m:rPr>
            <m:nor/>
          </m:rPr>
          <w:rPr>
            <w:rFonts w:ascii="Cambria Math"/>
            <w:noProof/>
          </w:rPr>
          <m:t xml:space="preserve">%w/w </m:t>
        </m:r>
        <m:r>
          <m:rPr>
            <m:nor/>
          </m:rPr>
          <w:rPr>
            <w:noProof/>
          </w:rPr>
          <m:t xml:space="preserve">free acid, as is) × </m:t>
        </m:r>
        <m:f>
          <m:fPr>
            <m:ctrlPr>
              <w:rPr>
                <w:rFonts w:ascii="Cambria Math" w:hAnsi="Cambria Math"/>
                <w:noProof/>
              </w:rPr>
            </m:ctrlPr>
          </m:fPr>
          <m:num>
            <m:r>
              <m:rPr>
                <m:nor/>
              </m:rPr>
              <w:rPr>
                <w:noProof/>
              </w:rPr>
              <m:t>100</m:t>
            </m:r>
          </m:num>
          <m:den>
            <m:r>
              <m:rPr>
                <m:nor/>
              </m:rPr>
              <w:rPr>
                <w:noProof/>
              </w:rPr>
              <m:t>100-water content %- residual solvents %</m:t>
            </m:r>
          </m:den>
        </m:f>
      </m:oMath>
    </w:p>
    <w:p w14:paraId="6B337560" w14:textId="25B1181F" w:rsidR="005668AB" w:rsidRPr="00A533DC" w:rsidRDefault="00A533DC" w:rsidP="00A533DC">
      <w:pPr>
        <w:ind w:left="1890"/>
        <w:rPr>
          <w:rFonts w:eastAsiaTheme="majorEastAsia" w:cstheme="majorBidi"/>
          <w:noProof/>
          <w:sz w:val="22"/>
        </w:rPr>
      </w:pPr>
      <w:r w:rsidRPr="00675346">
        <w:rPr>
          <w:sz w:val="22"/>
        </w:rPr>
        <w:t>Note</w:t>
      </w:r>
      <w:r w:rsidRPr="00A533DC">
        <w:rPr>
          <w:sz w:val="22"/>
        </w:rPr>
        <w:t xml:space="preserve">— </w:t>
      </w:r>
      <w:r w:rsidR="009A0D69">
        <w:rPr>
          <w:sz w:val="22"/>
        </w:rPr>
        <w:t>R</w:t>
      </w:r>
      <w:r w:rsidRPr="00A533DC">
        <w:rPr>
          <w:sz w:val="22"/>
        </w:rPr>
        <w:t xml:space="preserve">esidual solvents of CX-4945 sodium salt drug substance as per the material </w:t>
      </w:r>
      <w:r w:rsidRPr="00A533DC">
        <w:rPr>
          <w:rFonts w:cs="Times New Roman"/>
          <w:sz w:val="22"/>
        </w:rPr>
        <w:t>Certificate of Analysis</w:t>
      </w:r>
    </w:p>
    <w:p w14:paraId="302AC369" w14:textId="77777777" w:rsidR="005668AB" w:rsidRPr="00AD2AC8" w:rsidRDefault="005668AB" w:rsidP="00675346">
      <w:pPr>
        <w:pStyle w:val="Normal2"/>
        <w:spacing w:before="240"/>
        <w:rPr>
          <w:noProof/>
        </w:rPr>
      </w:pPr>
      <w:r w:rsidRPr="00174261">
        <w:rPr>
          <w:noProof/>
          <w:u w:val="single"/>
        </w:rPr>
        <w:t>DRUG PRODUCT ASSAY (%LC)</w:t>
      </w:r>
      <w:r w:rsidRPr="00AD2AC8">
        <w:rPr>
          <w:noProof/>
        </w:rPr>
        <w:t>:</w:t>
      </w:r>
    </w:p>
    <w:p w14:paraId="10E6EC1F" w14:textId="2B98D08C" w:rsidR="005668AB" w:rsidRPr="00EE00FA" w:rsidRDefault="005668AB" w:rsidP="00EE00FA">
      <w:pPr>
        <w:pStyle w:val="Normal2"/>
        <w:rPr>
          <w:rFonts w:eastAsiaTheme="majorEastAsia" w:cs="Times New Roman"/>
          <w:i/>
          <w:noProof/>
        </w:rPr>
      </w:pPr>
      <w:r>
        <w:rPr>
          <w:noProof/>
        </w:rPr>
        <w:t xml:space="preserve"> </w:t>
      </w:r>
      <m:oMath>
        <m:r>
          <m:rPr>
            <m:nor/>
          </m:rPr>
          <w:rPr>
            <w:rFonts w:eastAsiaTheme="majorEastAsia" w:cs="Times New Roman"/>
            <w:noProof/>
          </w:rPr>
          <m:t xml:space="preserve">%LC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eastAsia="Calibri" w:cs="Times New Roman"/>
                <w:noProof/>
              </w:rPr>
              <m:t xml:space="preserve">200 </m:t>
            </m:r>
            <m:r>
              <m:rPr>
                <m:nor/>
              </m:rPr>
              <w:rPr>
                <w:rFonts w:cs="Times New Roman"/>
                <w:noProof/>
              </w:rPr>
              <m:t>(mL)</m:t>
            </m:r>
            <m:r>
              <m:rPr>
                <m:nor/>
              </m:rPr>
              <w:rPr>
                <w:rFonts w:eastAsia="Calibri" w:cs="Times New Roman"/>
                <w:noProof/>
              </w:rPr>
              <m:t>×ACC</m:t>
            </m:r>
          </m:num>
          <m:den>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spl</m:t>
                </m:r>
              </m:sub>
            </m:sSub>
            <m:r>
              <m:rPr>
                <m:nor/>
              </m:rPr>
              <w:rPr>
                <w:rFonts w:cs="Times New Roman"/>
                <w:noProof/>
              </w:rPr>
              <m:t xml:space="preserve"> (mg)</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 (mL)</m:t>
            </m:r>
          </m:num>
          <m:den>
            <m:r>
              <m:rPr>
                <m:nor/>
              </m:rPr>
              <w:rPr>
                <w:rFonts w:ascii="Cambria Math" w:cs="Times New Roman"/>
                <w:noProof/>
              </w:rPr>
              <m:t>5.0</m:t>
            </m:r>
            <m:r>
              <m:rPr>
                <m:nor/>
              </m:rPr>
              <w:rPr>
                <w:rFonts w:cs="Times New Roman"/>
                <w:noProof/>
              </w:rPr>
              <m:t xml:space="preserve">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m:t>
            </m:r>
          </m:num>
          <m:den>
            <m:r>
              <m:rPr>
                <m:nor/>
              </m:rPr>
              <w:rPr>
                <w:rFonts w:cs="Times New Roman"/>
                <w:noProof/>
              </w:rPr>
              <m:t>LC</m:t>
            </m:r>
          </m:den>
        </m:f>
      </m:oMath>
    </w:p>
    <w:p w14:paraId="05FD21A1" w14:textId="77777777" w:rsidR="005668AB" w:rsidRDefault="005668AB" w:rsidP="00675346">
      <w:pPr>
        <w:pStyle w:val="Normal2"/>
        <w:keepNext/>
        <w:spacing w:before="360"/>
        <w:rPr>
          <w:noProof/>
        </w:rPr>
      </w:pPr>
      <w:r w:rsidRPr="00174261">
        <w:rPr>
          <w:noProof/>
          <w:u w:val="single"/>
        </w:rPr>
        <w:t>CONTENT UNIFORMITY (%LC)</w:t>
      </w:r>
      <w:r w:rsidRPr="00AD2AC8">
        <w:rPr>
          <w:noProof/>
        </w:rPr>
        <w:t>:</w:t>
      </w:r>
    </w:p>
    <w:p w14:paraId="5AFFD216" w14:textId="20855531" w:rsidR="005668AB" w:rsidRPr="000E464A" w:rsidRDefault="005668AB" w:rsidP="005668AB">
      <w:pPr>
        <w:pStyle w:val="Normal2"/>
        <w:rPr>
          <w:rFonts w:eastAsiaTheme="majorEastAsia" w:cs="Times New Roman"/>
          <w:noProof/>
        </w:rPr>
      </w:pPr>
      <w:r>
        <w:rPr>
          <w:noProof/>
        </w:rPr>
        <w:t xml:space="preserve"> </w:t>
      </w:r>
      <m:oMath>
        <m:r>
          <m:rPr>
            <m:nor/>
          </m:rPr>
          <w:rPr>
            <w:rFonts w:eastAsiaTheme="majorEastAsia" w:cs="Times New Roman"/>
            <w:noProof/>
          </w:rPr>
          <m:t xml:space="preserve">%LC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ascii="Cambria Math" w:eastAsia="Calibri" w:cs="Times New Roman"/>
                <w:noProof/>
              </w:rPr>
              <m:t>10</m:t>
            </m:r>
            <m:r>
              <m:rPr>
                <m:nor/>
              </m:rPr>
              <w:rPr>
                <w:rFonts w:eastAsia="Calibri" w:cs="Times New Roman"/>
                <w:noProof/>
              </w:rPr>
              <m:t xml:space="preserve">0 </m:t>
            </m:r>
            <m:r>
              <m:rPr>
                <m:nor/>
              </m:rPr>
              <w:rPr>
                <w:rFonts w:cs="Times New Roman"/>
                <w:noProof/>
              </w:rPr>
              <m:t>(mL)</m:t>
            </m:r>
          </m:num>
          <m:den>
            <m:r>
              <m:rPr>
                <m:nor/>
              </m:rPr>
              <w:rPr>
                <w:rFonts w:eastAsia="Calibri" w:cs="Times New Roman"/>
                <w:noProof/>
              </w:rPr>
              <m:t>1 capsule</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 (mL)</m:t>
            </m:r>
          </m:num>
          <m:den>
            <m:r>
              <m:rPr>
                <m:nor/>
              </m:rPr>
              <w:rPr>
                <w:rFonts w:cs="Times New Roman"/>
                <w:noProof/>
              </w:rPr>
              <m:t>5</m:t>
            </m:r>
            <m:r>
              <m:rPr>
                <m:nor/>
              </m:rPr>
              <w:rPr>
                <w:rFonts w:ascii="Cambria Math" w:cs="Times New Roman"/>
                <w:noProof/>
              </w:rPr>
              <m:t>.0</m:t>
            </m:r>
            <m:r>
              <m:rPr>
                <m:nor/>
              </m:rPr>
              <w:rPr>
                <w:rFonts w:cs="Times New Roman"/>
                <w:noProof/>
              </w:rPr>
              <m:t xml:space="preserve">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m:t>
            </m:r>
          </m:num>
          <m:den>
            <m:r>
              <m:rPr>
                <m:nor/>
              </m:rPr>
              <w:rPr>
                <w:rFonts w:cs="Times New Roman"/>
                <w:noProof/>
              </w:rPr>
              <m:t>LC</m:t>
            </m:r>
          </m:den>
        </m:f>
      </m:oMath>
    </w:p>
    <w:p w14:paraId="232B8377" w14:textId="77777777" w:rsidR="005668AB" w:rsidRPr="00AD2AC8" w:rsidRDefault="005668AB" w:rsidP="005668AB">
      <w:pPr>
        <w:ind w:left="1008"/>
        <w:rPr>
          <w:rFonts w:eastAsiaTheme="majorEastAsia" w:cstheme="majorBidi"/>
          <w:noProof/>
          <w:szCs w:val="24"/>
        </w:rPr>
      </w:pPr>
      <w:r>
        <w:rPr>
          <w:rFonts w:eastAsiaTheme="majorEastAsia" w:cstheme="majorBidi"/>
          <w:noProof/>
          <w:szCs w:val="24"/>
        </w:rPr>
        <w:t xml:space="preserve">       </w:t>
      </w:r>
      <w:r w:rsidRPr="00AD2AC8">
        <w:rPr>
          <w:rFonts w:eastAsiaTheme="majorEastAsia" w:cstheme="majorBidi"/>
          <w:noProof/>
          <w:szCs w:val="24"/>
        </w:rPr>
        <w:t>Calculate the content uniformity acceptance value (AV) as per cUSP &lt;905&gt;.</w:t>
      </w:r>
    </w:p>
    <w:p w14:paraId="575F2E2B" w14:textId="77777777" w:rsidR="005668AB" w:rsidRPr="00AD2AC8" w:rsidRDefault="005668AB" w:rsidP="005668AB">
      <w:pPr>
        <w:ind w:left="1728"/>
        <w:rPr>
          <w:noProof/>
        </w:rPr>
      </w:pPr>
      <w:r>
        <w:rPr>
          <w:noProof/>
        </w:rPr>
        <w:t xml:space="preserve">                 </w:t>
      </w:r>
      <w:r w:rsidRPr="00AD2AC8">
        <w:rPr>
          <w:noProof/>
        </w:rPr>
        <w:t xml:space="preserve">Acceptance Value = </w:t>
      </w:r>
      <m:oMath>
        <m:d>
          <m:dPr>
            <m:begChr m:val="|"/>
            <m:endChr m:val="|"/>
            <m:ctrlPr>
              <w:rPr>
                <w:rFonts w:ascii="Cambria Math" w:hAnsi="Cambria Math"/>
                <w:i/>
                <w:noProof/>
              </w:rPr>
            </m:ctrlPr>
          </m:dPr>
          <m:e>
            <m:r>
              <m:rPr>
                <m:nor/>
              </m:rPr>
              <w:rPr>
                <w:rFonts w:cs="Times New Roman"/>
                <w:noProof/>
              </w:rPr>
              <m:t>M</m:t>
            </m:r>
            <m:r>
              <w:rPr>
                <w:rFonts w:ascii="Cambria Math" w:hAnsi="Cambria Math"/>
                <w:noProof/>
              </w:rPr>
              <m:t xml:space="preserve">- </m:t>
            </m:r>
            <m:acc>
              <m:accPr>
                <m:chr m:val="̅"/>
                <m:ctrlPr>
                  <w:rPr>
                    <w:rFonts w:ascii="Cambria Math" w:hAnsi="Cambria Math"/>
                    <w:i/>
                    <w:noProof/>
                  </w:rPr>
                </m:ctrlPr>
              </m:accPr>
              <m:e>
                <m:r>
                  <m:rPr>
                    <m:nor/>
                  </m:rPr>
                  <w:rPr>
                    <w:rFonts w:cs="Times New Roman"/>
                    <w:noProof/>
                  </w:rPr>
                  <m:t>X</m:t>
                </m:r>
              </m:e>
            </m:acc>
          </m:e>
        </m:d>
        <m:r>
          <m:rPr>
            <m:nor/>
          </m:rPr>
          <w:rPr>
            <w:rFonts w:ascii="Cambria Math" w:cs="Times New Roman"/>
            <w:noProof/>
          </w:rPr>
          <m:t xml:space="preserve"> </m:t>
        </m:r>
        <m:r>
          <m:rPr>
            <m:nor/>
          </m:rPr>
          <w:rPr>
            <w:rFonts w:cs="Times New Roman"/>
            <w:noProof/>
          </w:rPr>
          <m:t>+</m:t>
        </m:r>
        <m:r>
          <m:rPr>
            <m:nor/>
          </m:rPr>
          <w:rPr>
            <w:rFonts w:ascii="Cambria Math" w:cs="Times New Roman"/>
            <w:noProof/>
          </w:rPr>
          <m:t xml:space="preserve"> </m:t>
        </m:r>
        <m:r>
          <m:rPr>
            <m:nor/>
          </m:rPr>
          <w:rPr>
            <w:rFonts w:cs="Times New Roman"/>
            <w:noProof/>
          </w:rPr>
          <m:t>ks</m:t>
        </m:r>
      </m:oMath>
    </w:p>
    <w:p w14:paraId="797AFB76" w14:textId="77777777" w:rsidR="005668AB" w:rsidRPr="00AD2AC8" w:rsidRDefault="005668AB" w:rsidP="005668AB">
      <w:pPr>
        <w:pStyle w:val="Normal2"/>
        <w:jc w:val="left"/>
        <w:rPr>
          <w:noProof/>
        </w:rPr>
      </w:pPr>
      <w:r w:rsidRPr="00AD2AC8">
        <w:rPr>
          <w:noProof/>
        </w:rPr>
        <w:t>Where:</w:t>
      </w:r>
    </w:p>
    <w:tbl>
      <w:tblPr>
        <w:tblStyle w:val="TableGrid"/>
        <w:tblW w:w="0" w:type="auto"/>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5895"/>
      </w:tblGrid>
      <w:tr w:rsidR="005668AB" w:rsidRPr="00AD2AC8" w14:paraId="03272281" w14:textId="77777777" w:rsidTr="00491DB5">
        <w:tc>
          <w:tcPr>
            <w:tcW w:w="0" w:type="auto"/>
          </w:tcPr>
          <w:p w14:paraId="7E0DE7E2" w14:textId="77777777" w:rsidR="005668AB" w:rsidRPr="00AD2AC8" w:rsidRDefault="00393E7F" w:rsidP="00491DB5">
            <w:pPr>
              <w:pStyle w:val="TabletText"/>
              <w:rPr>
                <w:noProof/>
              </w:rPr>
            </w:pPr>
            <m:oMath>
              <m:acc>
                <m:accPr>
                  <m:chr m:val="̅"/>
                  <m:ctrlPr>
                    <w:rPr>
                      <w:rFonts w:ascii="Cambria Math" w:hAnsi="Cambria Math"/>
                      <w:i/>
                      <w:noProof/>
                    </w:rPr>
                  </m:ctrlPr>
                </m:accPr>
                <m:e>
                  <m:r>
                    <m:rPr>
                      <m:sty m:val="p"/>
                    </m:rPr>
                    <w:rPr>
                      <w:rFonts w:ascii="Cambria Math" w:hAnsi="Cambria Math"/>
                      <w:noProof/>
                    </w:rPr>
                    <m:t>X</m:t>
                  </m:r>
                </m:e>
              </m:acc>
            </m:oMath>
            <w:r w:rsidR="005668AB" w:rsidRPr="00AD2AC8">
              <w:rPr>
                <w:noProof/>
              </w:rPr>
              <w:t>:</w:t>
            </w:r>
          </w:p>
        </w:tc>
        <w:tc>
          <w:tcPr>
            <w:tcW w:w="0" w:type="auto"/>
          </w:tcPr>
          <w:p w14:paraId="7685B96B" w14:textId="77777777" w:rsidR="005668AB" w:rsidRPr="00AD2AC8" w:rsidRDefault="005668AB" w:rsidP="00491DB5">
            <w:pPr>
              <w:pStyle w:val="TabletText"/>
              <w:rPr>
                <w:noProof/>
              </w:rPr>
            </w:pPr>
            <w:r w:rsidRPr="00AD2AC8">
              <w:rPr>
                <w:noProof/>
              </w:rPr>
              <w:t>Mean of individual contents</w:t>
            </w:r>
          </w:p>
        </w:tc>
      </w:tr>
      <w:tr w:rsidR="005668AB" w:rsidRPr="00AD2AC8" w14:paraId="4CAC803F" w14:textId="77777777" w:rsidTr="00491DB5">
        <w:tc>
          <w:tcPr>
            <w:tcW w:w="0" w:type="auto"/>
          </w:tcPr>
          <w:p w14:paraId="0F63603F" w14:textId="77777777" w:rsidR="005668AB" w:rsidRPr="00AD2AC8" w:rsidRDefault="005668AB" w:rsidP="00491DB5">
            <w:pPr>
              <w:pStyle w:val="TabletText"/>
              <w:rPr>
                <w:noProof/>
              </w:rPr>
            </w:pPr>
            <w:r w:rsidRPr="00AD2AC8">
              <w:rPr>
                <w:noProof/>
              </w:rPr>
              <w:t>k:</w:t>
            </w:r>
          </w:p>
        </w:tc>
        <w:tc>
          <w:tcPr>
            <w:tcW w:w="0" w:type="auto"/>
          </w:tcPr>
          <w:p w14:paraId="726FF8E6" w14:textId="77777777" w:rsidR="005668AB" w:rsidRPr="00AD2AC8" w:rsidRDefault="005668AB" w:rsidP="00491DB5">
            <w:pPr>
              <w:pStyle w:val="TabletText"/>
              <w:rPr>
                <w:noProof/>
              </w:rPr>
            </w:pPr>
            <w:r w:rsidRPr="00AD2AC8">
              <w:rPr>
                <w:noProof/>
              </w:rPr>
              <w:t>2.4 (for sample size of 10 units) or k = 2.0 (for sample size of 30 units)</w:t>
            </w:r>
          </w:p>
        </w:tc>
      </w:tr>
      <w:tr w:rsidR="005668AB" w:rsidRPr="00AD2AC8" w14:paraId="100CC06B" w14:textId="77777777" w:rsidTr="00491DB5">
        <w:tc>
          <w:tcPr>
            <w:tcW w:w="0" w:type="auto"/>
          </w:tcPr>
          <w:p w14:paraId="10C0D1EC" w14:textId="77777777" w:rsidR="005668AB" w:rsidRPr="00AD2AC8" w:rsidRDefault="005668AB" w:rsidP="00491DB5">
            <w:pPr>
              <w:pStyle w:val="TabletText"/>
              <w:rPr>
                <w:noProof/>
              </w:rPr>
            </w:pPr>
            <w:r w:rsidRPr="00AD2AC8">
              <w:rPr>
                <w:noProof/>
              </w:rPr>
              <w:t>s:</w:t>
            </w:r>
          </w:p>
        </w:tc>
        <w:tc>
          <w:tcPr>
            <w:tcW w:w="0" w:type="auto"/>
          </w:tcPr>
          <w:p w14:paraId="504206D4" w14:textId="77777777" w:rsidR="005668AB" w:rsidRPr="00AD2AC8" w:rsidRDefault="005668AB" w:rsidP="00491DB5">
            <w:pPr>
              <w:pStyle w:val="TabletText"/>
              <w:rPr>
                <w:noProof/>
              </w:rPr>
            </w:pPr>
            <w:r w:rsidRPr="00AD2AC8">
              <w:rPr>
                <w:noProof/>
              </w:rPr>
              <w:t>Standard deviation of individual contents</w:t>
            </w:r>
          </w:p>
        </w:tc>
      </w:tr>
      <w:tr w:rsidR="005668AB" w:rsidRPr="00AD2AC8" w14:paraId="79230F8A" w14:textId="77777777" w:rsidTr="00491DB5">
        <w:tc>
          <w:tcPr>
            <w:tcW w:w="0" w:type="auto"/>
          </w:tcPr>
          <w:p w14:paraId="543E94B3" w14:textId="77777777" w:rsidR="005668AB" w:rsidRPr="00AD2AC8" w:rsidRDefault="005668AB" w:rsidP="00491DB5">
            <w:pPr>
              <w:pStyle w:val="TabletText"/>
              <w:rPr>
                <w:noProof/>
              </w:rPr>
            </w:pPr>
            <w:r w:rsidRPr="00AD2AC8">
              <w:rPr>
                <w:noProof/>
                <w:vertAlign w:val="superscript"/>
              </w:rPr>
              <w:t>1</w:t>
            </w:r>
            <w:r w:rsidRPr="00AD2AC8">
              <w:rPr>
                <w:noProof/>
              </w:rPr>
              <w:t>M:</w:t>
            </w:r>
          </w:p>
        </w:tc>
        <w:tc>
          <w:tcPr>
            <w:tcW w:w="0" w:type="auto"/>
          </w:tcPr>
          <w:p w14:paraId="7FDB69F8" w14:textId="77777777" w:rsidR="005668AB" w:rsidRPr="00AD2AC8" w:rsidRDefault="005668AB" w:rsidP="00491DB5">
            <w:pPr>
              <w:pStyle w:val="TabletText"/>
              <w:rPr>
                <w:noProof/>
              </w:rPr>
            </w:pPr>
            <w:r w:rsidRPr="00AD2AC8">
              <w:rPr>
                <w:noProof/>
              </w:rPr>
              <w:t>Case,</w:t>
            </w:r>
          </w:p>
          <w:p w14:paraId="1F7D5238" w14:textId="77777777" w:rsidR="005668AB" w:rsidRPr="00AD2AC8" w:rsidRDefault="005668AB" w:rsidP="00491DB5">
            <w:pPr>
              <w:pStyle w:val="TabletText"/>
            </w:pPr>
            <w:r w:rsidRPr="00AD2AC8">
              <w:t xml:space="preserve">If 98.5% </w:t>
            </w:r>
            <m:oMath>
              <m:r>
                <w:rPr>
                  <w:rFonts w:ascii="Cambria Math" w:hAnsi="Cambria Math"/>
                </w:rPr>
                <m:t xml:space="preserve">≤ </m:t>
              </m:r>
              <m:acc>
                <m:accPr>
                  <m:chr m:val="̅"/>
                  <m:ctrlPr>
                    <w:rPr>
                      <w:rFonts w:ascii="Cambria Math" w:hAnsi="Cambria Math"/>
                      <w:i/>
                    </w:rPr>
                  </m:ctrlPr>
                </m:accPr>
                <m:e>
                  <m:r>
                    <m:rPr>
                      <m:nor/>
                    </m:rPr>
                    <m:t>X</m:t>
                  </m:r>
                </m:e>
              </m:acc>
              <m:r>
                <w:rPr>
                  <w:rFonts w:ascii="Cambria Math" w:hAnsi="Cambria Math"/>
                </w:rPr>
                <m:t>≤</m:t>
              </m:r>
            </m:oMath>
            <w:r w:rsidRPr="00AD2AC8">
              <w:t xml:space="preserve"> 101.5%, then M = </w:t>
            </w:r>
            <m:oMath>
              <m:acc>
                <m:accPr>
                  <m:chr m:val="̅"/>
                  <m:ctrlPr>
                    <w:rPr>
                      <w:rFonts w:ascii="Cambria Math" w:hAnsi="Cambria Math"/>
                      <w:i/>
                    </w:rPr>
                  </m:ctrlPr>
                </m:accPr>
                <m:e>
                  <m:r>
                    <m:rPr>
                      <m:nor/>
                    </m:rPr>
                    <m:t>X</m:t>
                  </m:r>
                </m:e>
              </m:acc>
            </m:oMath>
          </w:p>
          <w:p w14:paraId="25C80364" w14:textId="77777777" w:rsidR="005668AB" w:rsidRPr="00AD2AC8" w:rsidRDefault="005668AB" w:rsidP="00491DB5">
            <w:pPr>
              <w:pStyle w:val="TabletText"/>
            </w:pPr>
            <w:r w:rsidRPr="00AD2AC8">
              <w:t xml:space="preserve">If </w:t>
            </w:r>
            <m:oMath>
              <m:acc>
                <m:accPr>
                  <m:chr m:val="̅"/>
                  <m:ctrlPr>
                    <w:rPr>
                      <w:rFonts w:ascii="Cambria Math" w:hAnsi="Cambria Math"/>
                      <w:i/>
                    </w:rPr>
                  </m:ctrlPr>
                </m:accPr>
                <m:e>
                  <m:r>
                    <m:rPr>
                      <m:nor/>
                    </m:rPr>
                    <m:t>X</m:t>
                  </m:r>
                </m:e>
              </m:acc>
            </m:oMath>
            <w:r w:rsidRPr="00AD2AC8">
              <w:t xml:space="preserve"> &lt; 98.5% then M = 98.5%</w:t>
            </w:r>
          </w:p>
          <w:p w14:paraId="0536CD07" w14:textId="77777777" w:rsidR="005668AB" w:rsidRPr="00AD2AC8" w:rsidRDefault="005668AB" w:rsidP="00491DB5">
            <w:pPr>
              <w:pStyle w:val="TabletText"/>
            </w:pPr>
            <w:r w:rsidRPr="00AD2AC8">
              <w:t xml:space="preserve">If </w:t>
            </w:r>
            <m:oMath>
              <m:acc>
                <m:accPr>
                  <m:chr m:val="̅"/>
                  <m:ctrlPr>
                    <w:rPr>
                      <w:rFonts w:ascii="Cambria Math" w:hAnsi="Cambria Math"/>
                      <w:i/>
                    </w:rPr>
                  </m:ctrlPr>
                </m:accPr>
                <m:e>
                  <m:r>
                    <m:rPr>
                      <m:nor/>
                    </m:rPr>
                    <m:t>X</m:t>
                  </m:r>
                </m:e>
              </m:acc>
            </m:oMath>
            <w:r w:rsidRPr="00AD2AC8">
              <w:t xml:space="preserve"> &gt; 101.5% then M = 101.5%</w:t>
            </w:r>
          </w:p>
          <w:p w14:paraId="226433C7" w14:textId="6F57B235" w:rsidR="005668AB" w:rsidRPr="00AD2AC8" w:rsidRDefault="00A46729" w:rsidP="00A46729">
            <w:pPr>
              <w:pStyle w:val="TabletText"/>
              <w:tabs>
                <w:tab w:val="left" w:pos="3465"/>
              </w:tabs>
            </w:pPr>
            <w:r>
              <w:tab/>
            </w:r>
          </w:p>
        </w:tc>
      </w:tr>
    </w:tbl>
    <w:p w14:paraId="51180E74" w14:textId="77777777" w:rsidR="005668AB" w:rsidRDefault="005668AB" w:rsidP="00EE00FA">
      <w:pPr>
        <w:spacing w:after="120"/>
        <w:rPr>
          <w:noProof/>
        </w:rPr>
      </w:pPr>
    </w:p>
    <w:p w14:paraId="22EF5295" w14:textId="77777777" w:rsidR="005668AB" w:rsidRDefault="005668AB" w:rsidP="005668AB">
      <w:pPr>
        <w:pStyle w:val="Normal2"/>
        <w:keepNext/>
        <w:rPr>
          <w:noProof/>
        </w:rPr>
      </w:pPr>
      <w:r>
        <w:rPr>
          <w:noProof/>
          <w:u w:val="single"/>
        </w:rPr>
        <w:t>BLEND UNIFORMITY</w:t>
      </w:r>
      <w:r w:rsidRPr="00174261">
        <w:rPr>
          <w:noProof/>
          <w:u w:val="single"/>
        </w:rPr>
        <w:t xml:space="preserve"> (%LC)</w:t>
      </w:r>
      <w:r w:rsidRPr="00AD2AC8">
        <w:rPr>
          <w:noProof/>
        </w:rPr>
        <w:t>:</w:t>
      </w:r>
    </w:p>
    <w:p w14:paraId="76BA8912" w14:textId="3621F378" w:rsidR="005668AB" w:rsidRPr="000E464A" w:rsidRDefault="005668AB" w:rsidP="005668AB">
      <w:pPr>
        <w:pStyle w:val="Normal2"/>
        <w:rPr>
          <w:rFonts w:cs="Times New Roman"/>
          <w:noProof/>
        </w:rPr>
      </w:pPr>
      <w:r>
        <w:rPr>
          <w:noProof/>
        </w:rPr>
        <w:t xml:space="preserve"> </w:t>
      </w:r>
      <m:oMath>
        <m:r>
          <m:rPr>
            <m:nor/>
          </m:rPr>
          <w:rPr>
            <w:rFonts w:eastAsiaTheme="majorEastAsia" w:cs="Times New Roman"/>
            <w:noProof/>
          </w:rPr>
          <m:t xml:space="preserve">%LC </m:t>
        </m:r>
        <m:r>
          <m:rPr>
            <m:nor/>
          </m:rPr>
          <w:rPr>
            <w:rFonts w:cs="Times New Roman"/>
            <w:noProof/>
          </w:rPr>
          <m:t xml:space="preserve">= </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spl</m:t>
                </m:r>
              </m:sub>
            </m:sSub>
          </m:num>
          <m:den>
            <m:sSub>
              <m:sSubPr>
                <m:ctrlPr>
                  <w:rPr>
                    <w:rFonts w:ascii="Cambria Math" w:eastAsia="Calibri" w:hAnsi="Cambria Math" w:cs="Times New Roman"/>
                    <w:noProof/>
                  </w:rPr>
                </m:ctrlPr>
              </m:sSubPr>
              <m:e>
                <m:r>
                  <m:rPr>
                    <m:nor/>
                  </m:rPr>
                  <w:rPr>
                    <w:rFonts w:cs="Times New Roman"/>
                    <w:noProof/>
                  </w:rPr>
                  <m:t>R</m:t>
                </m:r>
              </m:e>
              <m:sub>
                <m:r>
                  <m:rPr>
                    <m:nor/>
                  </m:rPr>
                  <w:rPr>
                    <w:rFonts w:cs="Times New Roman"/>
                    <w:noProof/>
                  </w:rPr>
                  <m:t>s</m:t>
                </m:r>
              </m:sub>
            </m:sSub>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W</m:t>
                </m:r>
              </m:e>
              <m:sub>
                <m:r>
                  <m:rPr>
                    <m:nor/>
                  </m:rPr>
                  <w:rPr>
                    <w:rFonts w:cs="Times New Roman"/>
                    <w:noProof/>
                  </w:rPr>
                  <m:t>s</m:t>
                </m:r>
              </m:sub>
            </m:sSub>
            <m:r>
              <m:rPr>
                <m:nor/>
              </m:rPr>
              <w:rPr>
                <w:rFonts w:cs="Times New Roman"/>
                <w:noProof/>
              </w:rPr>
              <m:t xml:space="preserve"> (mg)×P</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5</m:t>
            </m:r>
            <m:r>
              <m:rPr>
                <m:nor/>
              </m:rPr>
              <w:rPr>
                <w:rFonts w:ascii="Cambria Math" w:cs="Times New Roman"/>
                <w:noProof/>
              </w:rPr>
              <m:t>.0</m:t>
            </m:r>
            <m:r>
              <m:rPr>
                <m:nor/>
              </m:rPr>
              <w:rPr>
                <w:rFonts w:cs="Times New Roman"/>
                <w:noProof/>
              </w:rPr>
              <m:t xml:space="preserve"> (mL)</m:t>
            </m:r>
          </m:num>
          <m:den>
            <m:r>
              <m:rPr>
                <m:nor/>
              </m:rPr>
              <w:rPr>
                <w:rFonts w:cs="Times New Roman"/>
                <w:noProof/>
              </w:rPr>
              <m:t>50 (mL)</m:t>
            </m:r>
          </m:den>
        </m:f>
        <m:r>
          <m:rPr>
            <m:nor/>
          </m:rPr>
          <w:rPr>
            <w:rFonts w:cs="Times New Roman"/>
            <w:noProof/>
          </w:rPr>
          <m:t>×</m:t>
        </m:r>
        <m:f>
          <m:fPr>
            <m:ctrlPr>
              <w:rPr>
                <w:rFonts w:ascii="Cambria Math" w:eastAsia="Calibri" w:hAnsi="Cambria Math" w:cs="Times New Roman"/>
                <w:noProof/>
              </w:rPr>
            </m:ctrlPr>
          </m:fPr>
          <m:num>
            <m:sSub>
              <m:sSubPr>
                <m:ctrlPr>
                  <w:rPr>
                    <w:rFonts w:ascii="Cambria Math" w:eastAsia="Calibri" w:hAnsi="Cambria Math" w:cs="Times New Roman"/>
                    <w:noProof/>
                  </w:rPr>
                </m:ctrlPr>
              </m:sSubPr>
              <m:e>
                <m:r>
                  <m:rPr>
                    <m:nor/>
                  </m:rPr>
                  <w:rPr>
                    <w:rFonts w:cs="Times New Roman"/>
                    <w:noProof/>
                  </w:rPr>
                  <m:t>V</m:t>
                </m:r>
              </m:e>
              <m:sub>
                <m:r>
                  <m:rPr>
                    <m:nor/>
                  </m:rPr>
                  <w:rPr>
                    <w:rFonts w:cs="Times New Roman"/>
                    <w:noProof/>
                  </w:rPr>
                  <m:t>spl</m:t>
                </m:r>
              </m:sub>
            </m:sSub>
            <m:r>
              <m:rPr>
                <m:nor/>
              </m:rPr>
              <w:rPr>
                <w:rFonts w:eastAsia="Calibri" w:cs="Times New Roman"/>
                <w:noProof/>
              </w:rPr>
              <m:t xml:space="preserve"> </m:t>
            </m:r>
            <m:r>
              <m:rPr>
                <m:nor/>
              </m:rPr>
              <w:rPr>
                <w:rFonts w:cs="Times New Roman"/>
                <w:noProof/>
              </w:rPr>
              <m:t>(mL)</m:t>
            </m:r>
          </m:num>
          <m:den>
            <m:sSub>
              <m:sSubPr>
                <m:ctrlPr>
                  <w:rPr>
                    <w:rFonts w:ascii="Cambria Math" w:eastAsia="Calibri" w:hAnsi="Cambria Math" w:cs="Times New Roman"/>
                    <w:i/>
                    <w:noProof/>
                  </w:rPr>
                </m:ctrlPr>
              </m:sSubPr>
              <m:e>
                <m:r>
                  <m:rPr>
                    <m:nor/>
                  </m:rPr>
                  <w:rPr>
                    <w:rFonts w:eastAsia="Calibri" w:cs="Times New Roman"/>
                    <w:noProof/>
                  </w:rPr>
                  <m:t>W</m:t>
                </m:r>
              </m:e>
              <m:sub>
                <m:r>
                  <m:rPr>
                    <m:nor/>
                  </m:rPr>
                  <w:rPr>
                    <w:rFonts w:eastAsia="Calibri" w:cs="Times New Roman"/>
                    <w:noProof/>
                  </w:rPr>
                  <m:t>spl</m:t>
                </m:r>
              </m:sub>
            </m:sSub>
            <m:r>
              <m:rPr>
                <m:nor/>
              </m:rPr>
              <w:rPr>
                <w:rFonts w:cs="Times New Roman"/>
                <w:noProof/>
              </w:rPr>
              <m:t>(mg)</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100 (mL)</m:t>
            </m:r>
          </m:num>
          <m:den>
            <m:r>
              <m:rPr>
                <m:nor/>
              </m:rPr>
              <w:rPr>
                <w:rFonts w:ascii="Cambria Math" w:cs="Times New Roman"/>
                <w:noProof/>
              </w:rPr>
              <m:t>5.</m:t>
            </m:r>
            <m:r>
              <m:rPr>
                <m:nor/>
              </m:rPr>
              <w:rPr>
                <w:rFonts w:cs="Times New Roman"/>
                <w:noProof/>
              </w:rPr>
              <m:t>0 (mL)</m:t>
            </m:r>
          </m:den>
        </m:f>
        <m:r>
          <m:rPr>
            <m:nor/>
          </m:rPr>
          <w:rPr>
            <w:rFonts w:cs="Times New Roman"/>
            <w:noProof/>
          </w:rPr>
          <m:t>×</m:t>
        </m:r>
        <m:f>
          <m:fPr>
            <m:ctrlPr>
              <w:rPr>
                <w:rFonts w:ascii="Cambria Math" w:eastAsia="Calibri" w:hAnsi="Cambria Math" w:cs="Times New Roman"/>
                <w:noProof/>
              </w:rPr>
            </m:ctrlPr>
          </m:fPr>
          <m:num>
            <m:r>
              <m:rPr>
                <m:nor/>
              </m:rPr>
              <w:rPr>
                <w:rFonts w:cs="Times New Roman"/>
                <w:noProof/>
              </w:rPr>
              <m:t>340 mg</m:t>
            </m:r>
          </m:num>
          <m:den>
            <m:r>
              <m:rPr>
                <m:nor/>
              </m:rPr>
              <w:rPr>
                <w:rFonts w:cs="Times New Roman"/>
                <w:noProof/>
              </w:rPr>
              <m:t>200 mg</m:t>
            </m:r>
          </m:den>
        </m:f>
        <m:r>
          <m:rPr>
            <m:nor/>
          </m:rPr>
          <w:rPr>
            <w:rFonts w:cs="Times New Roman"/>
            <w:noProof/>
          </w:rPr>
          <m:t>×100%</m:t>
        </m:r>
      </m:oMath>
    </w:p>
    <w:p w14:paraId="6D296F1F" w14:textId="77777777" w:rsidR="005668AB" w:rsidRDefault="005668AB" w:rsidP="00675346">
      <w:pPr>
        <w:pStyle w:val="Normal2"/>
        <w:spacing w:before="360"/>
        <w:rPr>
          <w:noProof/>
        </w:rPr>
      </w:pPr>
      <w:r w:rsidRPr="00675346">
        <w:rPr>
          <w:noProof/>
          <w:u w:val="single"/>
        </w:rPr>
        <w:t>RELATED SUBSTANCES (% area)</w:t>
      </w:r>
      <w:r>
        <w:rPr>
          <w:noProof/>
        </w:rPr>
        <w:t>:</w:t>
      </w:r>
    </w:p>
    <w:p w14:paraId="6998F491" w14:textId="77777777" w:rsidR="005668AB" w:rsidRPr="00F92B32" w:rsidRDefault="005668AB" w:rsidP="005668AB">
      <w:pPr>
        <w:pStyle w:val="Normal2"/>
        <w:rPr>
          <w:noProof/>
        </w:rPr>
      </w:pPr>
      <w:r>
        <w:rPr>
          <w:noProof/>
        </w:rPr>
        <w:t xml:space="preserve"> </w:t>
      </w:r>
      <m:oMath>
        <m:r>
          <m:rPr>
            <m:nor/>
          </m:rPr>
          <w:rPr>
            <w:noProof/>
          </w:rPr>
          <m:t>%</m:t>
        </m:r>
        <m:r>
          <m:rPr>
            <m:nor/>
          </m:rPr>
          <w:rPr>
            <w:rFonts w:ascii="Cambria Math"/>
            <w:noProof/>
          </w:rPr>
          <m:t xml:space="preserve"> </m:t>
        </m:r>
        <m:r>
          <m:rPr>
            <m:nor/>
          </m:rPr>
          <w:rPr>
            <w:noProof/>
          </w:rPr>
          <m:t>Impurity</m:t>
        </m:r>
        <m:r>
          <m:rPr>
            <m:nor/>
          </m:rPr>
          <w:rPr>
            <w:rFonts w:eastAsiaTheme="majorEastAsia"/>
            <w:noProof/>
          </w:rPr>
          <m:t xml:space="preserve"> </m:t>
        </m:r>
        <m:r>
          <m:rPr>
            <m:nor/>
          </m:rPr>
          <w:rPr>
            <w:noProof/>
          </w:rPr>
          <m:t xml:space="preserve">= </m:t>
        </m:r>
        <m:f>
          <m:fPr>
            <m:ctrlPr>
              <w:rPr>
                <w:rFonts w:ascii="Cambria Math" w:eastAsia="Calibri" w:hAnsi="Cambria Math"/>
                <w:noProof/>
              </w:rPr>
            </m:ctrlPr>
          </m:fPr>
          <m:num>
            <m:sSub>
              <m:sSubPr>
                <m:ctrlPr>
                  <w:rPr>
                    <w:rFonts w:ascii="Cambria Math" w:eastAsia="Calibri" w:hAnsi="Cambria Math"/>
                    <w:noProof/>
                  </w:rPr>
                </m:ctrlPr>
              </m:sSubPr>
              <m:e>
                <m:r>
                  <m:rPr>
                    <m:nor/>
                  </m:rPr>
                  <w:rPr>
                    <w:noProof/>
                  </w:rPr>
                  <m:t>R</m:t>
                </m:r>
              </m:e>
              <m:sub>
                <m:r>
                  <m:rPr>
                    <m:nor/>
                  </m:rPr>
                  <w:rPr>
                    <w:noProof/>
                  </w:rPr>
                  <m:t>imp</m:t>
                </m:r>
              </m:sub>
            </m:sSub>
          </m:num>
          <m:den>
            <m:sSub>
              <m:sSubPr>
                <m:ctrlPr>
                  <w:rPr>
                    <w:rFonts w:ascii="Cambria Math" w:eastAsia="Calibri" w:hAnsi="Cambria Math"/>
                    <w:noProof/>
                  </w:rPr>
                </m:ctrlPr>
              </m:sSubPr>
              <m:e>
                <m:r>
                  <m:rPr>
                    <m:nor/>
                  </m:rPr>
                  <w:rPr>
                    <w:noProof/>
                  </w:rPr>
                  <m:t>R</m:t>
                </m:r>
              </m:e>
              <m:sub>
                <m:r>
                  <m:rPr>
                    <m:nor/>
                  </m:rPr>
                  <w:rPr>
                    <w:noProof/>
                  </w:rPr>
                  <m:t>total</m:t>
                </m:r>
              </m:sub>
            </m:sSub>
          </m:den>
        </m:f>
        <m:r>
          <m:rPr>
            <m:nor/>
          </m:rPr>
          <w:rPr>
            <w:noProof/>
          </w:rPr>
          <m:t>×100%</m:t>
        </m:r>
      </m:oMath>
    </w:p>
    <w:p w14:paraId="7BDDDADC" w14:textId="77777777" w:rsidR="005668AB" w:rsidRDefault="005668AB" w:rsidP="00675346">
      <w:pPr>
        <w:pStyle w:val="Normal2"/>
        <w:spacing w:before="360"/>
        <w:rPr>
          <w:noProof/>
        </w:rPr>
      </w:pPr>
      <w:r w:rsidRPr="00675346">
        <w:rPr>
          <w:noProof/>
          <w:u w:val="single"/>
        </w:rPr>
        <w:lastRenderedPageBreak/>
        <w:t>RETENTION TIME DIFFERENCE (% difference)</w:t>
      </w:r>
      <w:r w:rsidRPr="00AD2AC8">
        <w:rPr>
          <w:noProof/>
        </w:rPr>
        <w:t>:</w:t>
      </w:r>
    </w:p>
    <w:p w14:paraId="09222D46" w14:textId="77777777" w:rsidR="005668AB" w:rsidRPr="00AD2AC8" w:rsidRDefault="005668AB" w:rsidP="005668AB">
      <w:pPr>
        <w:pStyle w:val="Normal2"/>
        <w:rPr>
          <w:noProof/>
        </w:rPr>
      </w:pPr>
      <w:r>
        <w:rPr>
          <w:noProof/>
        </w:rPr>
        <w:t xml:space="preserve"> </w:t>
      </w:r>
      <m:oMath>
        <m:r>
          <m:rPr>
            <m:nor/>
          </m:rPr>
          <w:rPr>
            <w:noProof/>
          </w:rPr>
          <m:t xml:space="preserve">% Difference = </m:t>
        </m:r>
        <m:f>
          <m:fPr>
            <m:ctrlPr>
              <w:rPr>
                <w:rFonts w:ascii="Cambria Math" w:hAnsi="Cambria Math"/>
                <w:noProof/>
              </w:rPr>
            </m:ctrlPr>
          </m:fPr>
          <m:num>
            <m:sSub>
              <m:sSubPr>
                <m:ctrlPr>
                  <w:rPr>
                    <w:rFonts w:ascii="Cambria Math" w:hAnsi="Cambria Math"/>
                    <w:noProof/>
                  </w:rPr>
                </m:ctrlPr>
              </m:sSubPr>
              <m:e>
                <m:sSub>
                  <m:sSubPr>
                    <m:ctrlPr>
                      <w:rPr>
                        <w:rFonts w:ascii="Cambria Math" w:hAnsi="Cambria Math"/>
                        <w:noProof/>
                      </w:rPr>
                    </m:ctrlPr>
                  </m:sSubPr>
                  <m:e>
                    <m:r>
                      <m:rPr>
                        <m:nor/>
                      </m:rPr>
                      <w:rPr>
                        <w:noProof/>
                      </w:rPr>
                      <m:t>RT</m:t>
                    </m:r>
                  </m:e>
                  <m:sub>
                    <m:r>
                      <m:rPr>
                        <m:nor/>
                      </m:rPr>
                      <w:rPr>
                        <w:noProof/>
                      </w:rPr>
                      <m:t xml:space="preserve">std </m:t>
                    </m:r>
                  </m:sub>
                </m:sSub>
                <m:r>
                  <m:rPr>
                    <m:nor/>
                  </m:rPr>
                  <w:rPr>
                    <w:noProof/>
                  </w:rPr>
                  <m:t>- RT</m:t>
                </m:r>
              </m:e>
              <m:sub>
                <m:r>
                  <m:rPr>
                    <m:nor/>
                  </m:rPr>
                  <w:rPr>
                    <w:noProof/>
                  </w:rPr>
                  <m:t>spl -</m:t>
                </m:r>
              </m:sub>
            </m:sSub>
          </m:num>
          <m:den>
            <m:sSub>
              <m:sSubPr>
                <m:ctrlPr>
                  <w:rPr>
                    <w:rFonts w:ascii="Cambria Math" w:hAnsi="Cambria Math"/>
                    <w:noProof/>
                  </w:rPr>
                </m:ctrlPr>
              </m:sSubPr>
              <m:e>
                <m:r>
                  <m:rPr>
                    <m:nor/>
                  </m:rPr>
                  <w:rPr>
                    <w:noProof/>
                  </w:rPr>
                  <m:t>RT</m:t>
                </m:r>
              </m:e>
              <m:sub>
                <m:r>
                  <m:rPr>
                    <m:nor/>
                  </m:rPr>
                  <w:rPr>
                    <w:noProof/>
                  </w:rPr>
                  <m:t xml:space="preserve">std </m:t>
                </m:r>
              </m:sub>
            </m:sSub>
          </m:den>
        </m:f>
        <m:r>
          <m:rPr>
            <m:nor/>
          </m:rPr>
          <w:rPr>
            <w:noProof/>
          </w:rPr>
          <m:t>×100%</m:t>
        </m:r>
      </m:oMath>
    </w:p>
    <w:p w14:paraId="60317F47" w14:textId="77777777" w:rsidR="005668AB" w:rsidRPr="004A2E02" w:rsidRDefault="005668AB" w:rsidP="005668AB">
      <w:pPr>
        <w:pStyle w:val="Normal2"/>
        <w:rPr>
          <w:rFonts w:cs="Times New Roman"/>
          <w:noProof/>
        </w:rPr>
      </w:pPr>
      <w:r w:rsidRPr="004A2E02">
        <w:rPr>
          <w:rFonts w:cs="Times New Roman"/>
          <w:noProof/>
        </w:rPr>
        <w:t>Where,</w:t>
      </w:r>
    </w:p>
    <w:p w14:paraId="65ECA0A1" w14:textId="77777777" w:rsidR="005668AB" w:rsidRPr="004A2E02" w:rsidRDefault="005668AB" w:rsidP="005668AB">
      <w:pPr>
        <w:pStyle w:val="Normal2"/>
        <w:tabs>
          <w:tab w:val="left" w:pos="2250"/>
          <w:tab w:val="left" w:pos="2700"/>
        </w:tabs>
        <w:ind w:left="2700" w:hanging="1260"/>
        <w:rPr>
          <w:rFonts w:cs="Times New Roman"/>
          <w:noProof/>
        </w:rPr>
      </w:pPr>
      <w:r w:rsidRPr="004A2E02">
        <w:rPr>
          <w:rFonts w:cs="Times New Roman"/>
          <w:noProof/>
        </w:rPr>
        <w:t>R</w:t>
      </w:r>
      <w:r w:rsidRPr="00675346">
        <w:rPr>
          <w:rFonts w:cs="Times New Roman"/>
          <w:noProof/>
          <w:vertAlign w:val="subscript"/>
        </w:rPr>
        <w:t xml:space="preserve">spl </w:t>
      </w:r>
      <w:r w:rsidRPr="004A2E02">
        <w:rPr>
          <w:rFonts w:cs="Times New Roman"/>
          <w:noProof/>
        </w:rPr>
        <w:tab/>
        <w:t>:</w:t>
      </w:r>
      <w:r w:rsidRPr="004A2E02">
        <w:rPr>
          <w:rFonts w:cs="Times New Roman"/>
          <w:noProof/>
        </w:rPr>
        <w:tab/>
        <w:t>The area response of CX-4945 in the sample solution</w:t>
      </w:r>
    </w:p>
    <w:p w14:paraId="41DB3886" w14:textId="77777777" w:rsidR="005668AB" w:rsidRPr="004A2E02" w:rsidRDefault="005668AB" w:rsidP="005668AB">
      <w:pPr>
        <w:pStyle w:val="Normal2"/>
        <w:tabs>
          <w:tab w:val="left" w:pos="2250"/>
          <w:tab w:val="left" w:pos="2700"/>
        </w:tabs>
        <w:ind w:left="2700" w:hanging="1260"/>
        <w:rPr>
          <w:rFonts w:cs="Times New Roman"/>
          <w:noProof/>
        </w:rPr>
      </w:pPr>
      <w:r w:rsidRPr="004A2E02">
        <w:rPr>
          <w:rFonts w:cs="Times New Roman"/>
          <w:noProof/>
        </w:rPr>
        <w:t>R</w:t>
      </w:r>
      <w:r w:rsidRPr="00675346">
        <w:rPr>
          <w:rFonts w:cs="Times New Roman"/>
          <w:noProof/>
          <w:vertAlign w:val="subscript"/>
        </w:rPr>
        <w:t xml:space="preserve">s </w:t>
      </w:r>
      <w:r w:rsidRPr="004A2E02">
        <w:rPr>
          <w:rFonts w:cs="Times New Roman"/>
          <w:noProof/>
        </w:rPr>
        <w:tab/>
        <w:t xml:space="preserve">:   </w:t>
      </w:r>
      <w:r w:rsidRPr="004A2E02">
        <w:rPr>
          <w:rFonts w:cs="Times New Roman"/>
          <w:noProof/>
        </w:rPr>
        <w:tab/>
        <w:t>The area response of CX-4945 in the standard solution</w:t>
      </w:r>
    </w:p>
    <w:p w14:paraId="12144613" w14:textId="77777777" w:rsidR="005668AB" w:rsidRPr="004A2E02" w:rsidRDefault="005668AB" w:rsidP="005668AB">
      <w:pPr>
        <w:pStyle w:val="Normal2"/>
        <w:tabs>
          <w:tab w:val="left" w:pos="2250"/>
          <w:tab w:val="left" w:pos="2700"/>
        </w:tabs>
        <w:ind w:left="2700" w:hanging="1260"/>
        <w:rPr>
          <w:rFonts w:cs="Times New Roman"/>
          <w:noProof/>
        </w:rPr>
      </w:pPr>
      <w:r w:rsidRPr="004A2E02">
        <w:rPr>
          <w:rFonts w:cs="Times New Roman"/>
          <w:noProof/>
        </w:rPr>
        <w:t>W</w:t>
      </w:r>
      <w:r w:rsidRPr="00675346">
        <w:rPr>
          <w:rFonts w:cs="Times New Roman"/>
          <w:noProof/>
          <w:vertAlign w:val="subscript"/>
        </w:rPr>
        <w:t>s</w:t>
      </w:r>
      <w:r w:rsidRPr="004A2E02">
        <w:rPr>
          <w:rFonts w:cs="Times New Roman"/>
          <w:noProof/>
        </w:rPr>
        <w:tab/>
        <w:t xml:space="preserve"> :   </w:t>
      </w:r>
      <w:r w:rsidRPr="004A2E02">
        <w:rPr>
          <w:rFonts w:cs="Times New Roman"/>
          <w:noProof/>
        </w:rPr>
        <w:tab/>
        <w:t>Weight of CX-4945 free acid standard, in mg</w:t>
      </w:r>
    </w:p>
    <w:p w14:paraId="2ED0EEC4" w14:textId="77777777" w:rsidR="005668AB" w:rsidRPr="004A2E02" w:rsidRDefault="005668AB" w:rsidP="005668AB">
      <w:pPr>
        <w:pStyle w:val="Normal2"/>
        <w:tabs>
          <w:tab w:val="left" w:pos="2250"/>
          <w:tab w:val="left" w:pos="2700"/>
        </w:tabs>
        <w:ind w:left="2700" w:hanging="1260"/>
        <w:rPr>
          <w:rFonts w:cs="Times New Roman"/>
          <w:noProof/>
        </w:rPr>
      </w:pPr>
      <w:r w:rsidRPr="004A2E02">
        <w:rPr>
          <w:rFonts w:cs="Times New Roman"/>
          <w:noProof/>
        </w:rPr>
        <w:t>W</w:t>
      </w:r>
      <w:r w:rsidRPr="004A2E02">
        <w:rPr>
          <w:rFonts w:cs="Times New Roman"/>
          <w:noProof/>
          <w:vertAlign w:val="subscript"/>
        </w:rPr>
        <w:t>spl</w:t>
      </w:r>
      <w:r w:rsidRPr="004A2E02">
        <w:rPr>
          <w:rFonts w:cs="Times New Roman"/>
          <w:noProof/>
        </w:rPr>
        <w:t xml:space="preserve"> </w:t>
      </w:r>
      <w:r w:rsidRPr="004A2E02">
        <w:rPr>
          <w:rFonts w:cs="Times New Roman"/>
          <w:noProof/>
        </w:rPr>
        <w:tab/>
        <w:t>:</w:t>
      </w:r>
      <w:r w:rsidRPr="004A2E02">
        <w:rPr>
          <w:rFonts w:cs="Times New Roman"/>
          <w:noProof/>
        </w:rPr>
        <w:tab/>
        <w:t>Weight of CX-4945 Sample powder, in mg</w:t>
      </w:r>
    </w:p>
    <w:p w14:paraId="2064A0F5" w14:textId="77777777" w:rsidR="005668AB" w:rsidRPr="004A2E02" w:rsidRDefault="005668AB" w:rsidP="005668AB">
      <w:pPr>
        <w:pStyle w:val="Normal2"/>
        <w:tabs>
          <w:tab w:val="left" w:pos="2250"/>
          <w:tab w:val="left" w:pos="2700"/>
        </w:tabs>
        <w:ind w:left="2700" w:hanging="1260"/>
        <w:rPr>
          <w:rFonts w:cs="Times New Roman"/>
          <w:noProof/>
        </w:rPr>
      </w:pPr>
      <w:r w:rsidRPr="004A2E02">
        <w:rPr>
          <w:rFonts w:cs="Times New Roman"/>
          <w:noProof/>
        </w:rPr>
        <w:t xml:space="preserve">P </w:t>
      </w:r>
      <w:r w:rsidRPr="004A2E02">
        <w:rPr>
          <w:rFonts w:cs="Times New Roman"/>
          <w:noProof/>
        </w:rPr>
        <w:tab/>
        <w:t xml:space="preserve">:   </w:t>
      </w:r>
      <w:r w:rsidRPr="004A2E02">
        <w:rPr>
          <w:rFonts w:cs="Times New Roman"/>
          <w:noProof/>
        </w:rPr>
        <w:tab/>
        <w:t>Purity of the CX-4945 free acid standard expressed as % Purity/100%</w:t>
      </w:r>
    </w:p>
    <w:p w14:paraId="4F7FA2FB" w14:textId="71E9C2DB" w:rsidR="005668AB" w:rsidRPr="004A2E02" w:rsidRDefault="00393E7F" w:rsidP="005668AB">
      <w:pPr>
        <w:pStyle w:val="Normal2"/>
        <w:tabs>
          <w:tab w:val="left" w:pos="2250"/>
          <w:tab w:val="left" w:pos="2700"/>
        </w:tabs>
        <w:ind w:left="2700" w:hanging="1260"/>
        <w:rPr>
          <w:rFonts w:cs="Times New Roman"/>
          <w:noProof/>
        </w:rPr>
      </w:pPr>
      <m:oMath>
        <m:sSub>
          <m:sSubPr>
            <m:ctrlPr>
              <w:rPr>
                <w:rFonts w:ascii="Cambria Math" w:hAnsi="Cambria Math" w:cs="Times New Roman"/>
                <w:noProof/>
              </w:rPr>
            </m:ctrlPr>
          </m:sSubPr>
          <m:e>
            <m:r>
              <m:rPr>
                <m:nor/>
              </m:rPr>
              <w:rPr>
                <w:rFonts w:cs="Times New Roman"/>
                <w:noProof/>
              </w:rPr>
              <m:t>V</m:t>
            </m:r>
          </m:e>
          <m:sub>
            <m:r>
              <m:rPr>
                <m:nor/>
              </m:rPr>
              <w:rPr>
                <w:rFonts w:cs="Times New Roman"/>
                <w:noProof/>
              </w:rPr>
              <m:t>spl</m:t>
            </m:r>
          </m:sub>
        </m:sSub>
      </m:oMath>
      <w:r w:rsidR="005668AB" w:rsidRPr="004A2E02">
        <w:rPr>
          <w:rFonts w:cs="Times New Roman"/>
          <w:noProof/>
        </w:rPr>
        <w:t xml:space="preserve"> </w:t>
      </w:r>
      <w:r w:rsidR="005668AB" w:rsidRPr="004A2E02">
        <w:rPr>
          <w:rFonts w:cs="Times New Roman"/>
          <w:noProof/>
        </w:rPr>
        <w:tab/>
        <w:t xml:space="preserve">:   </w:t>
      </w:r>
      <w:r w:rsidR="005668AB" w:rsidRPr="004A2E02">
        <w:rPr>
          <w:rFonts w:cs="Times New Roman"/>
          <w:noProof/>
        </w:rPr>
        <w:tab/>
      </w:r>
      <w:r w:rsidR="000E3F0E">
        <w:rPr>
          <w:rFonts w:cs="Times New Roman"/>
          <w:noProof/>
        </w:rPr>
        <w:t>Volume</w:t>
      </w:r>
      <w:r w:rsidR="005668AB" w:rsidRPr="004A2E02">
        <w:rPr>
          <w:rFonts w:cs="Times New Roman"/>
          <w:noProof/>
        </w:rPr>
        <w:t xml:space="preserve"> of Stock Sample solution, in mL</w:t>
      </w:r>
    </w:p>
    <w:p w14:paraId="25B67A4F" w14:textId="77777777" w:rsidR="005668AB" w:rsidRPr="004A2E02" w:rsidRDefault="005668AB" w:rsidP="005668AB">
      <w:pPr>
        <w:pStyle w:val="Normal2"/>
        <w:tabs>
          <w:tab w:val="left" w:pos="2250"/>
          <w:tab w:val="left" w:pos="2700"/>
        </w:tabs>
        <w:ind w:left="2700" w:hanging="1260"/>
        <w:rPr>
          <w:rFonts w:cs="Times New Roman"/>
          <w:noProof/>
        </w:rPr>
      </w:pPr>
      <w:r w:rsidRPr="004A2E02">
        <w:rPr>
          <w:rFonts w:cs="Times New Roman"/>
          <w:noProof/>
        </w:rPr>
        <w:t xml:space="preserve">ACC </w:t>
      </w:r>
      <w:r w:rsidRPr="004A2E02">
        <w:rPr>
          <w:rFonts w:cs="Times New Roman"/>
          <w:noProof/>
        </w:rPr>
        <w:tab/>
        <w:t>:</w:t>
      </w:r>
      <w:r w:rsidRPr="004A2E02">
        <w:rPr>
          <w:rFonts w:cs="Times New Roman"/>
          <w:noProof/>
        </w:rPr>
        <w:tab/>
        <w:t>Average capsule content in mg, salt form/capsule</w:t>
      </w:r>
    </w:p>
    <w:p w14:paraId="647EF3DA" w14:textId="5BC1DEFB" w:rsidR="005668AB" w:rsidRPr="00C35DB7" w:rsidRDefault="005668AB" w:rsidP="005668AB">
      <w:pPr>
        <w:pStyle w:val="Normal2"/>
        <w:tabs>
          <w:tab w:val="left" w:pos="2250"/>
          <w:tab w:val="left" w:pos="2700"/>
        </w:tabs>
        <w:ind w:left="2700" w:hanging="1260"/>
        <w:rPr>
          <w:i/>
          <w:noProof/>
        </w:rPr>
      </w:pPr>
      <w:r w:rsidRPr="00AD2AC8">
        <w:rPr>
          <w:noProof/>
        </w:rPr>
        <w:t xml:space="preserve">MWC </w:t>
      </w:r>
      <w:r>
        <w:rPr>
          <w:noProof/>
        </w:rPr>
        <w:tab/>
      </w:r>
      <w:r w:rsidRPr="00AD2AC8">
        <w:rPr>
          <w:noProof/>
        </w:rPr>
        <w:t xml:space="preserve">:  </w:t>
      </w:r>
      <w:r>
        <w:rPr>
          <w:noProof/>
        </w:rPr>
        <w:tab/>
      </w:r>
      <m:oMath>
        <m:r>
          <m:rPr>
            <m:nor/>
          </m:rPr>
          <w:rPr>
            <w:rFonts w:cs="Times New Roman"/>
            <w:noProof/>
          </w:rPr>
          <m:t xml:space="preserve">Molecular Weight Conversion </m:t>
        </m:r>
        <m:r>
          <m:rPr>
            <m:nor/>
          </m:rPr>
          <w:rPr>
            <w:rFonts w:ascii="Cambria Math" w:hAnsi="Cambria Math"/>
            <w:noProof/>
          </w:rPr>
          <m:t xml:space="preserve">=  </m:t>
        </m:r>
        <m:f>
          <m:fPr>
            <m:ctrlPr>
              <w:rPr>
                <w:rFonts w:ascii="Cambria Math" w:hAnsi="Cambria Math"/>
                <w:noProof/>
              </w:rPr>
            </m:ctrlPr>
          </m:fPr>
          <m:num>
            <m:r>
              <m:rPr>
                <m:nor/>
              </m:rPr>
              <w:rPr>
                <w:rFonts w:ascii="Cambria Math" w:hAnsi="Cambria Math"/>
                <w:noProof/>
              </w:rPr>
              <m:t xml:space="preserve">349.77  g/mol  free acid form </m:t>
            </m:r>
          </m:num>
          <m:den>
            <m:r>
              <m:rPr>
                <m:nor/>
              </m:rPr>
              <w:rPr>
                <w:rFonts w:ascii="Cambria Math" w:hAnsi="Cambria Math"/>
                <w:noProof/>
              </w:rPr>
              <m:t>371.75 g/mol Na salt form</m:t>
            </m:r>
          </m:den>
        </m:f>
      </m:oMath>
    </w:p>
    <w:p w14:paraId="755DD326" w14:textId="77777777" w:rsidR="005668AB" w:rsidRPr="00AD2AC8" w:rsidRDefault="005668AB" w:rsidP="005668AB">
      <w:pPr>
        <w:pStyle w:val="Normal2"/>
        <w:tabs>
          <w:tab w:val="left" w:pos="2250"/>
          <w:tab w:val="left" w:pos="2700"/>
        </w:tabs>
        <w:ind w:left="2700" w:hanging="1260"/>
        <w:rPr>
          <w:noProof/>
        </w:rPr>
      </w:pPr>
      <w:r w:rsidRPr="00AD2AC8">
        <w:rPr>
          <w:noProof/>
        </w:rPr>
        <w:t xml:space="preserve">LC </w:t>
      </w:r>
      <w:r>
        <w:rPr>
          <w:noProof/>
        </w:rPr>
        <w:tab/>
      </w:r>
      <w:r w:rsidRPr="00AD2AC8">
        <w:rPr>
          <w:noProof/>
        </w:rPr>
        <w:t xml:space="preserve">:   </w:t>
      </w:r>
      <w:r w:rsidRPr="00AD2AC8">
        <w:rPr>
          <w:noProof/>
        </w:rPr>
        <w:tab/>
        <w:t>Nominal Label Claim of CX-4945 Capsules, in mg</w:t>
      </w:r>
    </w:p>
    <w:p w14:paraId="2B7A5AA8" w14:textId="7E9604D4" w:rsidR="005668AB" w:rsidRPr="00AD2AC8" w:rsidRDefault="005668AB" w:rsidP="005668AB">
      <w:pPr>
        <w:pStyle w:val="Normal2"/>
        <w:tabs>
          <w:tab w:val="left" w:pos="2250"/>
          <w:tab w:val="left" w:pos="2700"/>
        </w:tabs>
        <w:ind w:left="2700" w:hanging="1260"/>
        <w:rPr>
          <w:noProof/>
        </w:rPr>
      </w:pPr>
      <w:r w:rsidRPr="00AD2AC8">
        <w:rPr>
          <w:noProof/>
        </w:rPr>
        <w:t>R</w:t>
      </w:r>
      <w:r w:rsidRPr="00174261">
        <w:rPr>
          <w:noProof/>
          <w:vertAlign w:val="subscript"/>
        </w:rPr>
        <w:t>imp</w:t>
      </w:r>
      <w:r>
        <w:rPr>
          <w:noProof/>
        </w:rPr>
        <w:tab/>
      </w:r>
      <w:r w:rsidRPr="00AD2AC8">
        <w:rPr>
          <w:noProof/>
        </w:rPr>
        <w:t>:</w:t>
      </w:r>
      <w:r w:rsidRPr="00AD2AC8">
        <w:rPr>
          <w:noProof/>
        </w:rPr>
        <w:tab/>
        <w:t xml:space="preserve">The area response of </w:t>
      </w:r>
      <w:r w:rsidR="00E47C99">
        <w:t>individual</w:t>
      </w:r>
      <w:r w:rsidR="00E47C99" w:rsidRPr="00AD2AC8">
        <w:rPr>
          <w:noProof/>
        </w:rPr>
        <w:t xml:space="preserve"> </w:t>
      </w:r>
      <w:r w:rsidRPr="00AD2AC8">
        <w:rPr>
          <w:noProof/>
        </w:rPr>
        <w:t>i</w:t>
      </w:r>
      <w:r w:rsidR="00E47C99">
        <w:rPr>
          <w:noProof/>
        </w:rPr>
        <w:t>mpurity peak</w:t>
      </w:r>
      <w:r w:rsidRPr="00AD2AC8">
        <w:rPr>
          <w:noProof/>
        </w:rPr>
        <w:t xml:space="preserve"> in the sample solution</w:t>
      </w:r>
    </w:p>
    <w:p w14:paraId="0FF4B0A2" w14:textId="77777777" w:rsidR="005668AB" w:rsidRPr="00AD2AC8" w:rsidRDefault="005668AB" w:rsidP="005668AB">
      <w:pPr>
        <w:pStyle w:val="Normal2"/>
        <w:tabs>
          <w:tab w:val="left" w:pos="2250"/>
          <w:tab w:val="left" w:pos="2700"/>
        </w:tabs>
        <w:ind w:left="2700" w:hanging="1260"/>
        <w:rPr>
          <w:noProof/>
        </w:rPr>
      </w:pPr>
      <w:r w:rsidRPr="00AD2AC8">
        <w:rPr>
          <w:noProof/>
        </w:rPr>
        <w:t>R</w:t>
      </w:r>
      <w:r w:rsidRPr="00174261">
        <w:rPr>
          <w:noProof/>
          <w:vertAlign w:val="subscript"/>
        </w:rPr>
        <w:t>total</w:t>
      </w:r>
      <w:r>
        <w:rPr>
          <w:noProof/>
        </w:rPr>
        <w:tab/>
      </w:r>
      <w:r w:rsidRPr="00AD2AC8">
        <w:rPr>
          <w:noProof/>
        </w:rPr>
        <w:t>:</w:t>
      </w:r>
      <w:r w:rsidRPr="00AD2AC8">
        <w:rPr>
          <w:noProof/>
        </w:rPr>
        <w:tab/>
        <w:t>Sum of all peak area responses of all peaks in the sample solution greater than</w:t>
      </w:r>
      <w:r>
        <w:rPr>
          <w:noProof/>
        </w:rPr>
        <w:t xml:space="preserve"> </w:t>
      </w:r>
      <w:r w:rsidRPr="00AD2AC8">
        <w:rPr>
          <w:noProof/>
        </w:rPr>
        <w:t>or equal to 0.05%, excluding peaks observed in the diluent or solvent front</w:t>
      </w:r>
    </w:p>
    <w:p w14:paraId="3928E2E9" w14:textId="77777777" w:rsidR="005668AB" w:rsidRPr="00AD2AC8" w:rsidRDefault="005668AB" w:rsidP="005668AB">
      <w:pPr>
        <w:pStyle w:val="Normal2"/>
        <w:tabs>
          <w:tab w:val="left" w:pos="2250"/>
          <w:tab w:val="left" w:pos="2700"/>
        </w:tabs>
        <w:ind w:left="2700" w:hanging="1260"/>
        <w:rPr>
          <w:noProof/>
        </w:rPr>
      </w:pPr>
      <w:r w:rsidRPr="00AD2AC8">
        <w:rPr>
          <w:noProof/>
        </w:rPr>
        <w:t>RT</w:t>
      </w:r>
      <w:r w:rsidRPr="00174261">
        <w:rPr>
          <w:noProof/>
          <w:vertAlign w:val="subscript"/>
        </w:rPr>
        <w:t>std</w:t>
      </w:r>
      <w:r w:rsidRPr="00AD2AC8">
        <w:rPr>
          <w:noProof/>
        </w:rPr>
        <w:t xml:space="preserve"> </w:t>
      </w:r>
      <w:r>
        <w:rPr>
          <w:noProof/>
        </w:rPr>
        <w:tab/>
      </w:r>
      <w:r w:rsidRPr="00AD2AC8">
        <w:rPr>
          <w:noProof/>
        </w:rPr>
        <w:t>:</w:t>
      </w:r>
      <w:r w:rsidRPr="00AD2AC8">
        <w:rPr>
          <w:noProof/>
        </w:rPr>
        <w:tab/>
        <w:t xml:space="preserve">Retention Time average from bracketing standard. </w:t>
      </w:r>
    </w:p>
    <w:p w14:paraId="7095D6FD" w14:textId="77777777" w:rsidR="005668AB" w:rsidRPr="00AD2AC8" w:rsidRDefault="005668AB" w:rsidP="005668AB">
      <w:pPr>
        <w:pStyle w:val="Normal2"/>
        <w:tabs>
          <w:tab w:val="left" w:pos="2250"/>
          <w:tab w:val="left" w:pos="2700"/>
        </w:tabs>
        <w:ind w:left="2700" w:hanging="1260"/>
        <w:rPr>
          <w:noProof/>
        </w:rPr>
      </w:pPr>
      <w:r w:rsidRPr="00AD2AC8">
        <w:rPr>
          <w:noProof/>
        </w:rPr>
        <w:t>RT</w:t>
      </w:r>
      <w:r w:rsidRPr="00174261">
        <w:rPr>
          <w:noProof/>
          <w:vertAlign w:val="subscript"/>
        </w:rPr>
        <w:t>spl</w:t>
      </w:r>
      <w:r w:rsidRPr="00AD2AC8">
        <w:rPr>
          <w:noProof/>
        </w:rPr>
        <w:t xml:space="preserve"> </w:t>
      </w:r>
      <w:r>
        <w:rPr>
          <w:noProof/>
        </w:rPr>
        <w:tab/>
      </w:r>
      <w:r w:rsidRPr="00AD2AC8">
        <w:rPr>
          <w:noProof/>
        </w:rPr>
        <w:t>:</w:t>
      </w:r>
      <w:r w:rsidRPr="00AD2AC8">
        <w:rPr>
          <w:noProof/>
        </w:rPr>
        <w:tab/>
        <w:t>Retention Time from Sample</w:t>
      </w:r>
    </w:p>
    <w:p w14:paraId="3F6599A7" w14:textId="77777777" w:rsidR="005668AB" w:rsidRPr="00AD2AC8" w:rsidRDefault="005668AB" w:rsidP="005668AB">
      <w:pPr>
        <w:spacing w:before="60" w:after="0"/>
        <w:ind w:left="1008"/>
        <w:rPr>
          <w:noProof/>
        </w:rPr>
      </w:pPr>
    </w:p>
    <w:p w14:paraId="37C46B51" w14:textId="77777777" w:rsidR="005668AB" w:rsidRDefault="005668AB" w:rsidP="005668AB">
      <w:pPr>
        <w:pStyle w:val="Heading1"/>
      </w:pPr>
      <w:bookmarkStart w:id="241" w:name="_Toc38370429"/>
      <w:bookmarkStart w:id="242" w:name="_Toc38619426"/>
      <w:bookmarkStart w:id="243" w:name="_Toc38921575"/>
      <w:bookmarkStart w:id="244" w:name="_Toc38922013"/>
      <w:bookmarkStart w:id="245" w:name="_Toc38922451"/>
      <w:bookmarkStart w:id="246" w:name="_Toc38370430"/>
      <w:bookmarkStart w:id="247" w:name="_Toc38619427"/>
      <w:bookmarkStart w:id="248" w:name="_Toc38921576"/>
      <w:bookmarkStart w:id="249" w:name="_Toc38922014"/>
      <w:bookmarkStart w:id="250" w:name="_Toc38922452"/>
      <w:bookmarkStart w:id="251" w:name="_Toc38370431"/>
      <w:bookmarkStart w:id="252" w:name="_Toc38619428"/>
      <w:bookmarkStart w:id="253" w:name="_Toc38921577"/>
      <w:bookmarkStart w:id="254" w:name="_Toc38922015"/>
      <w:bookmarkStart w:id="255" w:name="_Toc38922453"/>
      <w:bookmarkStart w:id="256" w:name="_Toc38370432"/>
      <w:bookmarkStart w:id="257" w:name="_Toc38619429"/>
      <w:bookmarkStart w:id="258" w:name="_Toc38921578"/>
      <w:bookmarkStart w:id="259" w:name="_Toc38922016"/>
      <w:bookmarkStart w:id="260" w:name="_Toc38922454"/>
      <w:bookmarkStart w:id="261" w:name="_Toc38370433"/>
      <w:bookmarkStart w:id="262" w:name="_Toc38619430"/>
      <w:bookmarkStart w:id="263" w:name="_Toc38921579"/>
      <w:bookmarkStart w:id="264" w:name="_Toc38922017"/>
      <w:bookmarkStart w:id="265" w:name="_Toc38922455"/>
      <w:bookmarkStart w:id="266" w:name="_Toc38370434"/>
      <w:bookmarkStart w:id="267" w:name="_Toc38619431"/>
      <w:bookmarkStart w:id="268" w:name="_Toc38921580"/>
      <w:bookmarkStart w:id="269" w:name="_Toc38922018"/>
      <w:bookmarkStart w:id="270" w:name="_Toc38922456"/>
      <w:bookmarkStart w:id="271" w:name="_Toc38370435"/>
      <w:bookmarkStart w:id="272" w:name="_Toc38619432"/>
      <w:bookmarkStart w:id="273" w:name="_Toc38921581"/>
      <w:bookmarkStart w:id="274" w:name="_Toc38922019"/>
      <w:bookmarkStart w:id="275" w:name="_Toc38922457"/>
      <w:bookmarkStart w:id="276" w:name="_Toc71042879"/>
      <w:bookmarkStart w:id="277" w:name="_Toc71643068"/>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B271A1">
        <w:t>System</w:t>
      </w:r>
      <w:r>
        <w:t xml:space="preserve"> Suitability</w:t>
      </w:r>
      <w:bookmarkEnd w:id="276"/>
      <w:bookmarkEnd w:id="277"/>
    </w:p>
    <w:p w14:paraId="0555DF7E" w14:textId="77777777" w:rsidR="005668AB" w:rsidRDefault="005668AB" w:rsidP="005668AB">
      <w:r>
        <w:t xml:space="preserve">The System Suitability of the test method will be performed and demonstrated as part of establishing system suitability for the subsequent verification studies. The successful establishment of the system suitability requirements (as described in </w:t>
      </w:r>
      <w:r>
        <w:rPr>
          <w:b/>
        </w:rPr>
        <w:t>Section 2.14</w:t>
      </w:r>
      <w:r>
        <w:t xml:space="preserve">) will be considered fulfillment of this study. </w:t>
      </w:r>
    </w:p>
    <w:p w14:paraId="4A6B88D0" w14:textId="77777777" w:rsidR="005668AB" w:rsidRDefault="005668AB" w:rsidP="005668AB">
      <w:pPr>
        <w:pStyle w:val="Heading1"/>
      </w:pPr>
      <w:bookmarkStart w:id="278" w:name="_Toc59043013"/>
      <w:bookmarkStart w:id="279" w:name="_Toc71042880"/>
      <w:bookmarkStart w:id="280" w:name="_Toc71643069"/>
      <w:r>
        <w:t>Specificity (Interference)</w:t>
      </w:r>
      <w:bookmarkEnd w:id="278"/>
      <w:bookmarkEnd w:id="279"/>
      <w:bookmarkEnd w:id="280"/>
    </w:p>
    <w:p w14:paraId="1A6C7B91" w14:textId="77777777" w:rsidR="005668AB" w:rsidRDefault="005668AB" w:rsidP="005668AB">
      <w:pPr>
        <w:pStyle w:val="Heading2"/>
        <w:spacing w:before="240"/>
      </w:pPr>
      <w:bookmarkStart w:id="281" w:name="_Toc59043014"/>
      <w:bookmarkStart w:id="282" w:name="_Toc71042881"/>
      <w:bookmarkStart w:id="283" w:name="_Toc71643070"/>
      <w:r>
        <w:t>Diluent Interference Solution Preparation</w:t>
      </w:r>
      <w:bookmarkEnd w:id="281"/>
      <w:bookmarkEnd w:id="282"/>
      <w:bookmarkEnd w:id="283"/>
    </w:p>
    <w:p w14:paraId="4ECD21A6" w14:textId="77777777" w:rsidR="005668AB" w:rsidRDefault="005668AB" w:rsidP="005668AB">
      <w:pPr>
        <w:pStyle w:val="Normal2"/>
      </w:pPr>
      <w:r>
        <w:t xml:space="preserve">Use the </w:t>
      </w:r>
      <w:r w:rsidRPr="000B5FBB">
        <w:rPr>
          <w:i/>
        </w:rPr>
        <w:t>Diluent</w:t>
      </w:r>
      <w:r>
        <w:t xml:space="preserve"> as the diluent interference solution.</w:t>
      </w:r>
    </w:p>
    <w:p w14:paraId="2E90AB15" w14:textId="77777777" w:rsidR="005668AB" w:rsidRDefault="005668AB" w:rsidP="005668AB">
      <w:pPr>
        <w:pStyle w:val="Heading2"/>
        <w:spacing w:before="240"/>
      </w:pPr>
      <w:bookmarkStart w:id="284" w:name="_Toc59043023"/>
      <w:bookmarkStart w:id="285" w:name="_Toc71042882"/>
      <w:bookmarkStart w:id="286" w:name="_Toc71643071"/>
      <w:r>
        <w:lastRenderedPageBreak/>
        <w:t>Placebo Interference Solution Preparation</w:t>
      </w:r>
      <w:bookmarkEnd w:id="284"/>
      <w:bookmarkEnd w:id="285"/>
      <w:bookmarkEnd w:id="286"/>
    </w:p>
    <w:p w14:paraId="7F000CEE" w14:textId="77777777" w:rsidR="005668AB" w:rsidRPr="002D7B3A" w:rsidRDefault="005668AB" w:rsidP="005668AB">
      <w:pPr>
        <w:pStyle w:val="Heading3"/>
      </w:pPr>
      <w:bookmarkStart w:id="287" w:name="_Toc71042883"/>
      <w:bookmarkStart w:id="288" w:name="_Toc71643072"/>
      <w:r w:rsidRPr="002D7B3A">
        <w:t xml:space="preserve">Stock </w:t>
      </w:r>
      <w:r>
        <w:t xml:space="preserve">Placebo Interference Solution </w:t>
      </w:r>
      <w:r w:rsidRPr="002D7B3A">
        <w:t>Preparation</w:t>
      </w:r>
      <w:bookmarkEnd w:id="287"/>
      <w:bookmarkEnd w:id="288"/>
    </w:p>
    <w:p w14:paraId="3FFD1187" w14:textId="22068234" w:rsidR="005668AB" w:rsidRDefault="005668AB" w:rsidP="005668AB">
      <w:pPr>
        <w:pStyle w:val="Normal3"/>
      </w:pPr>
      <w:r w:rsidRPr="00EE72EE">
        <w:t xml:space="preserve">Accurately weigh and quantitatively transfer </w:t>
      </w:r>
      <w:r>
        <w:t xml:space="preserve">about </w:t>
      </w:r>
      <w:r w:rsidR="006C3894">
        <w:t>140</w:t>
      </w:r>
      <w:r>
        <w:t xml:space="preserve"> </w:t>
      </w:r>
      <w:r w:rsidRPr="00EE72EE">
        <w:t xml:space="preserve">mg of CX-4945 </w:t>
      </w:r>
      <w:r>
        <w:t xml:space="preserve">capsule composite placebo into a </w:t>
      </w:r>
      <w:r w:rsidR="006C3894">
        <w:t>100</w:t>
      </w:r>
      <w:r w:rsidR="006C3894">
        <w:noBreakHyphen/>
      </w:r>
      <w:r>
        <w:t>mL volumetric flask. Add about ¾ volume of diluent and swirl to avoid clumping. Sonicate for 15 minutes with occasional swirling. Mechanically shake for 15 minutes. Allow solution to cool to room temperature, then dilute to volume with diluent and mix well. Filter an aliquot of the solution through a 0.45</w:t>
      </w:r>
      <w:r w:rsidR="00675346">
        <w:noBreakHyphen/>
      </w:r>
      <w:r>
        <w:t xml:space="preserve">μm Millipore PVDF </w:t>
      </w:r>
      <w:r>
        <w:rPr>
          <w:rFonts w:cs="Times New Roman"/>
        </w:rPr>
        <w:t>membrane filter</w:t>
      </w:r>
      <w:r>
        <w:t>, discarding the first 3 mL to waste.</w:t>
      </w:r>
    </w:p>
    <w:p w14:paraId="6A9646AD" w14:textId="77777777" w:rsidR="005668AB" w:rsidRPr="00EE72EE" w:rsidRDefault="005668AB" w:rsidP="005668AB">
      <w:pPr>
        <w:pStyle w:val="Heading3"/>
      </w:pPr>
      <w:bookmarkStart w:id="289" w:name="_Toc71042884"/>
      <w:bookmarkStart w:id="290" w:name="_Toc71643073"/>
      <w:r>
        <w:t xml:space="preserve">Placebo Interference Solution </w:t>
      </w:r>
      <w:r w:rsidRPr="002D7B3A">
        <w:t>Preparation</w:t>
      </w:r>
      <w:bookmarkEnd w:id="289"/>
      <w:bookmarkEnd w:id="290"/>
    </w:p>
    <w:p w14:paraId="22224480" w14:textId="26C3C765" w:rsidR="005668AB" w:rsidRDefault="005668AB" w:rsidP="005668AB">
      <w:pPr>
        <w:pStyle w:val="Normal3"/>
      </w:pPr>
      <w:r w:rsidRPr="00EE72EE">
        <w:t xml:space="preserve">Dilute </w:t>
      </w:r>
      <w:r w:rsidR="006C3894">
        <w:t>5</w:t>
      </w:r>
      <w:r w:rsidRPr="00EE72EE">
        <w:t>.0 mL of the stock</w:t>
      </w:r>
      <w:r w:rsidRPr="002600F0">
        <w:t xml:space="preserve"> placebo interference solution </w:t>
      </w:r>
      <w:r w:rsidRPr="00EE72EE">
        <w:t>to 10</w:t>
      </w:r>
      <w:r>
        <w:t>0 mL with the diluent. Mix well.</w:t>
      </w:r>
    </w:p>
    <w:p w14:paraId="1D6693F1" w14:textId="5B115B69" w:rsidR="000B7E7F" w:rsidRDefault="000B7E7F" w:rsidP="000B7E7F">
      <w:pPr>
        <w:pStyle w:val="Heading2"/>
        <w:spacing w:before="240"/>
      </w:pPr>
      <w:bookmarkStart w:id="291" w:name="_Toc71042885"/>
      <w:bookmarkStart w:id="292" w:name="_Toc71643074"/>
      <w:r>
        <w:t>Sample Interference Solution Preparation</w:t>
      </w:r>
      <w:bookmarkEnd w:id="291"/>
      <w:bookmarkEnd w:id="292"/>
    </w:p>
    <w:p w14:paraId="53B7FB95" w14:textId="60BF4473" w:rsidR="000B7E7F" w:rsidRPr="002D7B3A" w:rsidRDefault="000B7E7F" w:rsidP="000B7E7F">
      <w:pPr>
        <w:pStyle w:val="Heading3"/>
      </w:pPr>
      <w:bookmarkStart w:id="293" w:name="_Toc71042886"/>
      <w:bookmarkStart w:id="294" w:name="_Toc71643075"/>
      <w:r>
        <w:t xml:space="preserve">Drug Substance Interference Solution </w:t>
      </w:r>
      <w:r w:rsidRPr="002D7B3A">
        <w:t>Preparation</w:t>
      </w:r>
      <w:bookmarkEnd w:id="293"/>
      <w:bookmarkEnd w:id="294"/>
    </w:p>
    <w:p w14:paraId="0B8C4956" w14:textId="496AD36B" w:rsidR="001D5AC6" w:rsidRDefault="001D5AC6" w:rsidP="0013096E">
      <w:pPr>
        <w:pStyle w:val="Normal3"/>
        <w:rPr>
          <w:b/>
        </w:rPr>
      </w:pPr>
      <w:r>
        <w:t xml:space="preserve">Prepare sample solution as described in </w:t>
      </w:r>
      <w:r>
        <w:rPr>
          <w:b/>
        </w:rPr>
        <w:t>Section 2.9</w:t>
      </w:r>
      <w:r w:rsidRPr="00BF318F">
        <w:rPr>
          <w:b/>
        </w:rPr>
        <w:t>.</w:t>
      </w:r>
    </w:p>
    <w:p w14:paraId="1120A5FF" w14:textId="323370F9" w:rsidR="001D5AC6" w:rsidRPr="00BE2902" w:rsidRDefault="001D5AC6" w:rsidP="0013096E">
      <w:pPr>
        <w:pStyle w:val="Normal3"/>
      </w:pPr>
      <w:r w:rsidRPr="00B8086E">
        <w:t>Note—</w:t>
      </w:r>
      <w:proofErr w:type="gramStart"/>
      <w:r w:rsidRPr="00B8086E">
        <w:t>A</w:t>
      </w:r>
      <w:proofErr w:type="gramEnd"/>
      <w:r w:rsidRPr="006A661D">
        <w:t xml:space="preserve"> sample solution prepared for </w:t>
      </w:r>
      <w:r w:rsidRPr="006A661D">
        <w:rPr>
          <w:b/>
        </w:rPr>
        <w:t xml:space="preserve">Section </w:t>
      </w:r>
      <w:r w:rsidR="009A0D69">
        <w:rPr>
          <w:b/>
        </w:rPr>
        <w:t>8</w:t>
      </w:r>
      <w:r w:rsidRPr="006A661D">
        <w:rPr>
          <w:b/>
        </w:rPr>
        <w:t>.1</w:t>
      </w:r>
      <w:r w:rsidRPr="00B8086E">
        <w:t xml:space="preserve"> may be used.</w:t>
      </w:r>
    </w:p>
    <w:p w14:paraId="2D32244B" w14:textId="26118DFC" w:rsidR="001D5AC6" w:rsidRPr="00B8086E" w:rsidRDefault="001D5AC6" w:rsidP="001D5AC6">
      <w:pPr>
        <w:pStyle w:val="Heading3"/>
      </w:pPr>
      <w:bookmarkStart w:id="295" w:name="_Toc71042887"/>
      <w:bookmarkStart w:id="296" w:name="_Toc71643076"/>
      <w:r w:rsidRPr="00B8086E">
        <w:t xml:space="preserve">Drug </w:t>
      </w:r>
      <w:r w:rsidR="001838DF">
        <w:t>Product</w:t>
      </w:r>
      <w:r w:rsidRPr="00B8086E">
        <w:t xml:space="preserve"> Interference Solution Preparation</w:t>
      </w:r>
      <w:bookmarkEnd w:id="295"/>
      <w:bookmarkEnd w:id="296"/>
    </w:p>
    <w:p w14:paraId="5EAEF065" w14:textId="2A04B1AB" w:rsidR="001D5AC6" w:rsidRPr="00BE2902" w:rsidRDefault="001D5AC6" w:rsidP="001D5AC6">
      <w:pPr>
        <w:pStyle w:val="Normal3"/>
      </w:pPr>
      <w:r>
        <w:t xml:space="preserve">Prepare sample solution as described in </w:t>
      </w:r>
      <w:r>
        <w:rPr>
          <w:b/>
        </w:rPr>
        <w:t>Section 2.10</w:t>
      </w:r>
      <w:r w:rsidRPr="00BF318F">
        <w:rPr>
          <w:b/>
        </w:rPr>
        <w:t>.</w:t>
      </w:r>
    </w:p>
    <w:p w14:paraId="15CC6DB4" w14:textId="625E4A41" w:rsidR="000B7E7F" w:rsidRDefault="001D5AC6" w:rsidP="001D5AC6">
      <w:pPr>
        <w:pStyle w:val="Normal3"/>
      </w:pPr>
      <w:r w:rsidRPr="00B8086E">
        <w:t>Note—</w:t>
      </w:r>
      <w:proofErr w:type="gramStart"/>
      <w:r w:rsidRPr="00B8086E">
        <w:t>A</w:t>
      </w:r>
      <w:proofErr w:type="gramEnd"/>
      <w:r w:rsidRPr="00B8086E">
        <w:t xml:space="preserve"> s</w:t>
      </w:r>
      <w:r w:rsidRPr="006A661D">
        <w:t>ample solution prepared</w:t>
      </w:r>
      <w:r w:rsidRPr="00B8086E">
        <w:t xml:space="preserve"> for </w:t>
      </w:r>
      <w:r w:rsidRPr="006A661D">
        <w:rPr>
          <w:b/>
        </w:rPr>
        <w:t xml:space="preserve">Section </w:t>
      </w:r>
      <w:r w:rsidR="009A0D69">
        <w:rPr>
          <w:b/>
        </w:rPr>
        <w:t>8</w:t>
      </w:r>
      <w:r w:rsidRPr="006A661D">
        <w:rPr>
          <w:b/>
        </w:rPr>
        <w:t>.2</w:t>
      </w:r>
      <w:r w:rsidRPr="006A661D">
        <w:t xml:space="preserve"> </w:t>
      </w:r>
      <w:r w:rsidRPr="00B8086E">
        <w:t>may be used.</w:t>
      </w:r>
    </w:p>
    <w:p w14:paraId="17AA9A53" w14:textId="77777777" w:rsidR="005668AB" w:rsidRPr="00765058" w:rsidRDefault="005668AB" w:rsidP="005668AB">
      <w:pPr>
        <w:pStyle w:val="Heading2"/>
        <w:spacing w:before="240"/>
      </w:pPr>
      <w:bookmarkStart w:id="297" w:name="_Toc59043024"/>
      <w:bookmarkStart w:id="298" w:name="_Toc71042888"/>
      <w:bookmarkStart w:id="299" w:name="_Toc71643077"/>
      <w:r w:rsidRPr="00765058">
        <w:t>Procedure</w:t>
      </w:r>
      <w:bookmarkEnd w:id="297"/>
      <w:bookmarkEnd w:id="298"/>
      <w:bookmarkEnd w:id="299"/>
    </w:p>
    <w:p w14:paraId="06EF21FF" w14:textId="77777777" w:rsidR="005668AB" w:rsidRDefault="005668AB" w:rsidP="005668AB">
      <w:pPr>
        <w:pStyle w:val="Bullet2"/>
        <w:spacing w:line="240" w:lineRule="auto"/>
        <w:ind w:left="1800" w:hanging="360"/>
      </w:pPr>
      <w:r>
        <w:t xml:space="preserve">Establish system suitability per </w:t>
      </w:r>
      <w:r w:rsidRPr="00FD357A">
        <w:rPr>
          <w:b/>
        </w:rPr>
        <w:t xml:space="preserve">Section </w:t>
      </w:r>
      <w:r>
        <w:rPr>
          <w:b/>
        </w:rPr>
        <w:t>2.14</w:t>
      </w:r>
      <w:r>
        <w:t>.</w:t>
      </w:r>
    </w:p>
    <w:p w14:paraId="1EF7DDD3" w14:textId="77777777" w:rsidR="005668AB" w:rsidRPr="00A07142" w:rsidRDefault="005668AB" w:rsidP="005668AB">
      <w:pPr>
        <w:pStyle w:val="Bullet2"/>
        <w:spacing w:line="240" w:lineRule="auto"/>
        <w:ind w:left="1800" w:hanging="360"/>
      </w:pPr>
      <w:r w:rsidRPr="00A07142">
        <w:t>Inject each solution once.</w:t>
      </w:r>
    </w:p>
    <w:p w14:paraId="2605A53F" w14:textId="77777777" w:rsidR="005668AB" w:rsidRPr="00765058" w:rsidRDefault="005668AB" w:rsidP="005668AB">
      <w:pPr>
        <w:pStyle w:val="Heading2"/>
        <w:spacing w:before="240"/>
      </w:pPr>
      <w:bookmarkStart w:id="300" w:name="_Toc278764"/>
      <w:bookmarkStart w:id="301" w:name="_Toc451900"/>
      <w:bookmarkStart w:id="302" w:name="_Toc59043025"/>
      <w:bookmarkStart w:id="303" w:name="_Toc71042889"/>
      <w:bookmarkStart w:id="304" w:name="_Toc71643078"/>
      <w:r w:rsidRPr="00765058">
        <w:t>Validity Criteria</w:t>
      </w:r>
      <w:bookmarkEnd w:id="300"/>
      <w:bookmarkEnd w:id="301"/>
      <w:bookmarkEnd w:id="302"/>
      <w:bookmarkEnd w:id="303"/>
      <w:bookmarkEnd w:id="304"/>
    </w:p>
    <w:p w14:paraId="41A12134" w14:textId="77777777" w:rsidR="005668AB" w:rsidRPr="00A07142" w:rsidRDefault="005668AB" w:rsidP="005668AB">
      <w:pPr>
        <w:pStyle w:val="Bullet2"/>
        <w:spacing w:line="240" w:lineRule="auto"/>
        <w:ind w:left="1800" w:hanging="360"/>
      </w:pPr>
      <w:r w:rsidRPr="00A07142">
        <w:t xml:space="preserve">Meet the system suitability requirements in </w:t>
      </w:r>
      <w:r w:rsidRPr="00835675">
        <w:rPr>
          <w:b/>
        </w:rPr>
        <w:t xml:space="preserve">Section </w:t>
      </w:r>
      <w:r>
        <w:rPr>
          <w:b/>
        </w:rPr>
        <w:t>2.14</w:t>
      </w:r>
      <w:r w:rsidRPr="00A07142">
        <w:t>.</w:t>
      </w:r>
    </w:p>
    <w:p w14:paraId="5D838E06" w14:textId="77777777" w:rsidR="005668AB" w:rsidRPr="00765058" w:rsidRDefault="005668AB" w:rsidP="005668AB">
      <w:pPr>
        <w:pStyle w:val="Heading2"/>
        <w:spacing w:before="240"/>
      </w:pPr>
      <w:bookmarkStart w:id="305" w:name="_Toc463273052"/>
      <w:bookmarkStart w:id="306" w:name="_Toc278765"/>
      <w:bookmarkStart w:id="307" w:name="_Toc451901"/>
      <w:bookmarkStart w:id="308" w:name="_Toc59043026"/>
      <w:bookmarkStart w:id="309" w:name="_Toc71042890"/>
      <w:bookmarkStart w:id="310" w:name="_Toc71643079"/>
      <w:r w:rsidRPr="00765058">
        <w:t>Acceptance Criteria</w:t>
      </w:r>
      <w:bookmarkEnd w:id="305"/>
      <w:bookmarkEnd w:id="306"/>
      <w:bookmarkEnd w:id="307"/>
      <w:bookmarkEnd w:id="308"/>
      <w:bookmarkEnd w:id="309"/>
      <w:bookmarkEnd w:id="310"/>
    </w:p>
    <w:p w14:paraId="1AEC569F" w14:textId="77777777" w:rsidR="005668AB" w:rsidRDefault="005668AB" w:rsidP="005668AB">
      <w:pPr>
        <w:pStyle w:val="Bullet2"/>
      </w:pPr>
      <w:r w:rsidRPr="002A057B">
        <w:t>The diluent</w:t>
      </w:r>
      <w:r w:rsidRPr="004731FB">
        <w:t xml:space="preserve"> </w:t>
      </w:r>
      <w:r>
        <w:t>interference and placebo i</w:t>
      </w:r>
      <w:r w:rsidRPr="00D502B8">
        <w:t>nterference</w:t>
      </w:r>
      <w:r>
        <w:t xml:space="preserve"> </w:t>
      </w:r>
      <w:r w:rsidRPr="002A057B">
        <w:t>should have no peaks which significantly interfere (NMT 0.2% relative to the average peak area of the CX-4945 peak from the five replicate injections of working standard) with the quantitation of CX-4945.</w:t>
      </w:r>
    </w:p>
    <w:p w14:paraId="29C916DB" w14:textId="7792895B" w:rsidR="000B7E7F" w:rsidRDefault="000B7E7F" w:rsidP="000B7E7F">
      <w:pPr>
        <w:pStyle w:val="Bullet2"/>
      </w:pPr>
      <w:r>
        <w:t xml:space="preserve">From </w:t>
      </w:r>
      <w:r w:rsidRPr="006A661D">
        <w:t>injections of sample</w:t>
      </w:r>
      <w:r w:rsidR="001D5AC6" w:rsidRPr="006A661D">
        <w:t xml:space="preserve"> interference </w:t>
      </w:r>
      <w:r w:rsidRPr="002C69A5">
        <w:t>solutions, resolution between CX-4945 and the closest eluting peak ≥ 0.05% is NLT 1.5.</w:t>
      </w:r>
    </w:p>
    <w:p w14:paraId="6FD83D70" w14:textId="77777777" w:rsidR="007C1BC6" w:rsidRPr="006B170A" w:rsidRDefault="007C1BC6" w:rsidP="007C1BC6">
      <w:pPr>
        <w:pStyle w:val="Heading1"/>
      </w:pPr>
      <w:bookmarkStart w:id="311" w:name="_Toc71042891"/>
      <w:bookmarkStart w:id="312" w:name="_Toc71643080"/>
      <w:bookmarkStart w:id="313" w:name="_Toc47711067"/>
      <w:r w:rsidRPr="006A661D">
        <w:rPr>
          <w:rFonts w:hint="eastAsia"/>
        </w:rPr>
        <w:lastRenderedPageBreak/>
        <w:t>Forced Degradation</w:t>
      </w:r>
      <w:bookmarkEnd w:id="311"/>
      <w:bookmarkEnd w:id="312"/>
    </w:p>
    <w:p w14:paraId="4525EE1F" w14:textId="6CC30ED8" w:rsidR="00644CB9" w:rsidRDefault="007C1BC6" w:rsidP="007C1BC6">
      <w:r w:rsidRPr="00513ADE">
        <w:t xml:space="preserve">Forced </w:t>
      </w:r>
      <w:r w:rsidR="00DA5B61">
        <w:t>D</w:t>
      </w:r>
      <w:r w:rsidRPr="00513ADE">
        <w:t>egradation</w:t>
      </w:r>
      <w:r w:rsidR="004D3703">
        <w:t xml:space="preserve"> (FD)</w:t>
      </w:r>
      <w:r w:rsidRPr="00513ADE">
        <w:t xml:space="preserve"> studies will be performed on the </w:t>
      </w:r>
      <w:r w:rsidR="00525E0C">
        <w:t>composite placebo</w:t>
      </w:r>
      <w:r w:rsidR="004E0EED">
        <w:t xml:space="preserve"> and </w:t>
      </w:r>
      <w:r w:rsidRPr="00513ADE">
        <w:t xml:space="preserve">drug product. The </w:t>
      </w:r>
      <w:r w:rsidR="004E0EED">
        <w:t xml:space="preserve">placebo and </w:t>
      </w:r>
      <w:r w:rsidRPr="00513ADE">
        <w:t xml:space="preserve">drug product will be exposed </w:t>
      </w:r>
      <w:r w:rsidR="004E0EED">
        <w:t>to peroxide (~5% H</w:t>
      </w:r>
      <w:r w:rsidR="004E0EED" w:rsidRPr="00F30DC8">
        <w:rPr>
          <w:vertAlign w:val="subscript"/>
        </w:rPr>
        <w:t>2</w:t>
      </w:r>
      <w:r w:rsidR="004E0EED">
        <w:t>O</w:t>
      </w:r>
      <w:r w:rsidR="004E0EED" w:rsidRPr="00F30DC8">
        <w:rPr>
          <w:vertAlign w:val="subscript"/>
        </w:rPr>
        <w:t>2</w:t>
      </w:r>
      <w:r w:rsidR="004E0EED">
        <w:t xml:space="preserve">) and metal oxidative (50 </w:t>
      </w:r>
      <w:proofErr w:type="spellStart"/>
      <w:r w:rsidR="004E0EED">
        <w:t>mM</w:t>
      </w:r>
      <w:proofErr w:type="spellEnd"/>
      <w:r w:rsidR="004E0EED">
        <w:t xml:space="preserve"> FeCl</w:t>
      </w:r>
      <w:r w:rsidR="004E0EED" w:rsidRPr="00F30DC8">
        <w:rPr>
          <w:vertAlign w:val="subscript"/>
        </w:rPr>
        <w:t>3</w:t>
      </w:r>
      <w:r w:rsidR="004E0EED">
        <w:t>) conditions</w:t>
      </w:r>
      <w:r>
        <w:t>.</w:t>
      </w:r>
      <w:r w:rsidR="004E0EED">
        <w:t xml:space="preserve"> </w:t>
      </w:r>
    </w:p>
    <w:p w14:paraId="4DC2C273" w14:textId="414BF7A0" w:rsidR="004D3703" w:rsidRPr="002D7B3A" w:rsidRDefault="00DA5B61" w:rsidP="004D3703">
      <w:pPr>
        <w:pStyle w:val="Heading2"/>
      </w:pPr>
      <w:bookmarkStart w:id="314" w:name="_Toc71042892"/>
      <w:bookmarkStart w:id="315" w:name="_Toc71643081"/>
      <w:bookmarkStart w:id="316" w:name="_Toc47711031"/>
      <w:r>
        <w:t>C</w:t>
      </w:r>
      <w:r w:rsidR="004E0EED">
        <w:t xml:space="preserve">ontrol </w:t>
      </w:r>
      <w:r w:rsidR="004D3703" w:rsidRPr="002D7B3A">
        <w:t>Sample Solution Preparation</w:t>
      </w:r>
      <w:bookmarkEnd w:id="314"/>
      <w:bookmarkEnd w:id="315"/>
    </w:p>
    <w:p w14:paraId="5557197B" w14:textId="1F9E6708" w:rsidR="007C1BC6" w:rsidRDefault="007C1BC6" w:rsidP="00675346">
      <w:pPr>
        <w:pStyle w:val="Heading3"/>
        <w:spacing w:before="240"/>
      </w:pPr>
      <w:bookmarkStart w:id="317" w:name="_Toc71042893"/>
      <w:bookmarkStart w:id="318" w:name="_Toc71643082"/>
      <w:r>
        <w:t xml:space="preserve">Control </w:t>
      </w:r>
      <w:r w:rsidR="004E0EED">
        <w:t xml:space="preserve">Placebo </w:t>
      </w:r>
      <w:r>
        <w:t>Preparation</w:t>
      </w:r>
      <w:bookmarkEnd w:id="316"/>
      <w:bookmarkEnd w:id="317"/>
      <w:bookmarkEnd w:id="318"/>
    </w:p>
    <w:p w14:paraId="16B5E29A" w14:textId="5BE9277B" w:rsidR="00F95936" w:rsidRDefault="007C1BC6" w:rsidP="00520531">
      <w:pPr>
        <w:pStyle w:val="Normal3"/>
      </w:pPr>
      <w:bookmarkStart w:id="319" w:name="_Toc47711043"/>
      <w:r w:rsidRPr="00DA6613">
        <w:rPr>
          <w:rFonts w:cs="Times New Roman"/>
        </w:rPr>
        <w:t xml:space="preserve">Accurately weigh and </w:t>
      </w:r>
      <w:r w:rsidR="001D576F">
        <w:rPr>
          <w:rFonts w:cs="Times New Roman"/>
        </w:rPr>
        <w:t xml:space="preserve">quantitatively </w:t>
      </w:r>
      <w:r w:rsidRPr="00DA6613">
        <w:rPr>
          <w:rFonts w:cs="Times New Roman"/>
        </w:rPr>
        <w:t xml:space="preserve">transfer </w:t>
      </w:r>
      <w:r w:rsidR="001D576F">
        <w:rPr>
          <w:rFonts w:cs="Times New Roman"/>
        </w:rPr>
        <w:t>a</w:t>
      </w:r>
      <w:r w:rsidR="00BD3F7D">
        <w:rPr>
          <w:rFonts w:cs="Times New Roman"/>
        </w:rPr>
        <w:t>bout</w:t>
      </w:r>
      <w:r w:rsidR="001D576F">
        <w:rPr>
          <w:rFonts w:cs="Times New Roman"/>
        </w:rPr>
        <w:t xml:space="preserve"> </w:t>
      </w:r>
      <w:r w:rsidR="00091F87">
        <w:rPr>
          <w:rFonts w:cs="Times New Roman"/>
        </w:rPr>
        <w:t xml:space="preserve">20 </w:t>
      </w:r>
      <w:r w:rsidR="00BD3F7D">
        <w:rPr>
          <w:rFonts w:cs="Times New Roman"/>
        </w:rPr>
        <w:t xml:space="preserve">mg of </w:t>
      </w:r>
      <w:r w:rsidR="00091F87">
        <w:rPr>
          <w:rFonts w:cs="Times New Roman"/>
        </w:rPr>
        <w:t xml:space="preserve">composite placebo powder </w:t>
      </w:r>
      <w:r w:rsidR="001D576F">
        <w:t xml:space="preserve">into </w:t>
      </w:r>
      <w:r>
        <w:t xml:space="preserve">a </w:t>
      </w:r>
      <w:r w:rsidR="00BD3F7D">
        <w:t>2</w:t>
      </w:r>
      <w:r w:rsidR="00091F87">
        <w:t>5</w:t>
      </w:r>
      <w:r w:rsidR="001D576F">
        <w:t>0</w:t>
      </w:r>
      <w:r>
        <w:t xml:space="preserve">-mL volumetric flask. </w:t>
      </w:r>
      <w:r w:rsidR="00F95936">
        <w:t>A</w:t>
      </w:r>
      <w:r w:rsidR="00F95936" w:rsidRPr="00E72BAA">
        <w:t xml:space="preserve">dd </w:t>
      </w:r>
      <w:r w:rsidR="00091F87">
        <w:t>12.5</w:t>
      </w:r>
      <w:r w:rsidR="00F95936" w:rsidRPr="00E72BAA">
        <w:t xml:space="preserve"> mL of </w:t>
      </w:r>
      <w:r w:rsidR="00F95936">
        <w:t>purified water</w:t>
      </w:r>
      <w:r w:rsidR="00F95936" w:rsidRPr="00E72BAA">
        <w:t xml:space="preserve"> and gently swirl</w:t>
      </w:r>
      <w:r w:rsidR="00F95936">
        <w:t xml:space="preserve">. </w:t>
      </w:r>
      <w:r w:rsidR="007873CB">
        <w:t>Fill with</w:t>
      </w:r>
      <w:r w:rsidR="007873CB" w:rsidRPr="00740374">
        <w:t xml:space="preserve"> diluent </w:t>
      </w:r>
      <w:r w:rsidR="007873CB">
        <w:t xml:space="preserve">to </w:t>
      </w:r>
      <w:r w:rsidR="007873CB" w:rsidRPr="00740374">
        <w:t xml:space="preserve">¾ </w:t>
      </w:r>
      <w:r w:rsidR="007873CB">
        <w:t xml:space="preserve">of flask </w:t>
      </w:r>
      <w:r w:rsidR="007873CB" w:rsidRPr="00740374">
        <w:t xml:space="preserve">volume </w:t>
      </w:r>
      <w:r>
        <w:t xml:space="preserve">and swirl to avoid clumping. Sonicate for 15 minutes with occasional swirling. Mechanically shake for 15 minutes. Allow solution to cool to room temperature, then dilute to volume with diluent and mix well. </w:t>
      </w:r>
      <w:r w:rsidR="00F95936">
        <w:t xml:space="preserve">Centrifuge an aliquot of the control </w:t>
      </w:r>
      <w:del w:id="320" w:author="Ran Li" w:date="2021-05-21T13:34:00Z">
        <w:r w:rsidR="00F95936" w:rsidDel="00B86215">
          <w:delText xml:space="preserve">sample </w:delText>
        </w:r>
      </w:del>
      <w:ins w:id="321" w:author="Ran Li" w:date="2021-05-21T13:34:00Z">
        <w:r w:rsidR="00B86215">
          <w:t xml:space="preserve">placebo </w:t>
        </w:r>
      </w:ins>
      <w:r w:rsidR="00F95936">
        <w:t xml:space="preserve">solution at 10000 rpm (11400 RCF) for 10 minutes. </w:t>
      </w:r>
    </w:p>
    <w:p w14:paraId="3B4C7FA3" w14:textId="4B5ADCB9" w:rsidR="00F95936" w:rsidRDefault="00F95936" w:rsidP="00520531">
      <w:pPr>
        <w:pStyle w:val="Normal3"/>
      </w:pPr>
      <w:r w:rsidRPr="00675346">
        <w:t>Note</w:t>
      </w:r>
      <w:r>
        <w:t>—Centrifuge as necessary to obtain a clear supernatant.</w:t>
      </w:r>
    </w:p>
    <w:p w14:paraId="4F9B63B5" w14:textId="51155D9D" w:rsidR="004E0EED" w:rsidRDefault="004E0EED" w:rsidP="004E0EED">
      <w:pPr>
        <w:pStyle w:val="Heading3"/>
      </w:pPr>
      <w:bookmarkStart w:id="322" w:name="_Toc71042894"/>
      <w:bookmarkStart w:id="323" w:name="_Toc71643083"/>
      <w:r>
        <w:t xml:space="preserve">Control </w:t>
      </w:r>
      <w:r w:rsidRPr="006B3F8E">
        <w:t>Sample</w:t>
      </w:r>
      <w:r>
        <w:t xml:space="preserve"> Preparation</w:t>
      </w:r>
      <w:bookmarkEnd w:id="322"/>
      <w:bookmarkEnd w:id="323"/>
    </w:p>
    <w:p w14:paraId="66CE5BAF" w14:textId="5BB1C216" w:rsidR="004E0EED" w:rsidRDefault="004E0EED" w:rsidP="004E0EED">
      <w:pPr>
        <w:pStyle w:val="Normal3"/>
      </w:pPr>
      <w:r w:rsidRPr="00DA6613">
        <w:rPr>
          <w:rFonts w:cs="Times New Roman"/>
        </w:rPr>
        <w:t xml:space="preserve">Accurately weigh and </w:t>
      </w:r>
      <w:r>
        <w:rPr>
          <w:rFonts w:cs="Times New Roman"/>
        </w:rPr>
        <w:t xml:space="preserve">quantitatively </w:t>
      </w:r>
      <w:r w:rsidRPr="00DA6613">
        <w:rPr>
          <w:rFonts w:cs="Times New Roman"/>
        </w:rPr>
        <w:t xml:space="preserve">transfer </w:t>
      </w:r>
      <w:r>
        <w:rPr>
          <w:rFonts w:cs="Times New Roman"/>
        </w:rPr>
        <w:t xml:space="preserve">about </w:t>
      </w:r>
      <w:r w:rsidR="00091F87">
        <w:rPr>
          <w:rFonts w:cs="Times New Roman"/>
        </w:rPr>
        <w:t>43</w:t>
      </w:r>
      <w:r>
        <w:rPr>
          <w:rFonts w:cs="Times New Roman"/>
        </w:rPr>
        <w:t xml:space="preserve"> mg of capsule </w:t>
      </w:r>
      <w:r w:rsidR="009A0D69">
        <w:rPr>
          <w:rFonts w:cs="Times New Roman"/>
        </w:rPr>
        <w:t>content</w:t>
      </w:r>
      <w:r w:rsidR="005562D2">
        <w:rPr>
          <w:rFonts w:cs="Times New Roman"/>
        </w:rPr>
        <w:t xml:space="preserve"> </w:t>
      </w:r>
      <w:r>
        <w:rPr>
          <w:rFonts w:cs="Times New Roman"/>
        </w:rPr>
        <w:t xml:space="preserve">powder </w:t>
      </w:r>
      <w:r w:rsidR="00F30DC8">
        <w:t>into a 25</w:t>
      </w:r>
      <w:r>
        <w:t>0-mL volumetric flask. A</w:t>
      </w:r>
      <w:r w:rsidRPr="00E72BAA">
        <w:t xml:space="preserve">dd </w:t>
      </w:r>
      <w:r w:rsidR="00091F87">
        <w:t>12.5</w:t>
      </w:r>
      <w:r w:rsidRPr="00E72BAA">
        <w:t xml:space="preserve"> mL of </w:t>
      </w:r>
      <w:r>
        <w:t>purified water</w:t>
      </w:r>
      <w:r w:rsidRPr="00E72BAA">
        <w:t xml:space="preserve"> and gently swirl</w:t>
      </w:r>
      <w:r>
        <w:t>. Fill with</w:t>
      </w:r>
      <w:r w:rsidRPr="00740374">
        <w:t xml:space="preserve"> diluent </w:t>
      </w:r>
      <w:r>
        <w:t xml:space="preserve">to </w:t>
      </w:r>
      <w:r w:rsidRPr="00740374">
        <w:t xml:space="preserve">¾ </w:t>
      </w:r>
      <w:r>
        <w:t xml:space="preserve">of flask </w:t>
      </w:r>
      <w:r w:rsidRPr="00740374">
        <w:t xml:space="preserve">volume </w:t>
      </w:r>
      <w:r>
        <w:t xml:space="preserve">and swirl to avoid clumping. Sonicate for 15 minutes with occasional swirling. Mechanically shake for 15 minutes. Allow solution to cool to room temperature, then dilute to volume with diluent and mix well. Centrifuge an aliquot of the control sample solution at 10000 rpm (11400 RCF) for 10 minutes. </w:t>
      </w:r>
    </w:p>
    <w:p w14:paraId="15A03CDE" w14:textId="77777777" w:rsidR="004E0EED" w:rsidRDefault="004E0EED" w:rsidP="004E0EED">
      <w:pPr>
        <w:pStyle w:val="Normal3"/>
      </w:pPr>
      <w:r w:rsidRPr="00675346">
        <w:t>Note</w:t>
      </w:r>
      <w:r>
        <w:t>—Centrifuge as necessary to obtain a clear supernatant.</w:t>
      </w:r>
    </w:p>
    <w:p w14:paraId="0F3043EB" w14:textId="2EA51B10" w:rsidR="00091F87" w:rsidRDefault="00091F87" w:rsidP="00091F87">
      <w:pPr>
        <w:pStyle w:val="Heading2"/>
      </w:pPr>
      <w:bookmarkStart w:id="324" w:name="_Toc71042895"/>
      <w:bookmarkStart w:id="325" w:name="_Toc71643084"/>
      <w:r>
        <w:t>Oxidation by Peroxide (5% Hydrogen Peroxide)</w:t>
      </w:r>
      <w:bookmarkEnd w:id="324"/>
      <w:bookmarkEnd w:id="325"/>
    </w:p>
    <w:p w14:paraId="049EDC9A" w14:textId="282E9C81" w:rsidR="007C1BC6" w:rsidRDefault="00066C8A" w:rsidP="00675346">
      <w:pPr>
        <w:pStyle w:val="Heading3"/>
        <w:spacing w:before="240"/>
      </w:pPr>
      <w:bookmarkStart w:id="326" w:name="_Toc71042896"/>
      <w:bookmarkStart w:id="327" w:name="_Toc71643085"/>
      <w:r>
        <w:t>P</w:t>
      </w:r>
      <w:r w:rsidRPr="00E72BAA">
        <w:t>eroxide</w:t>
      </w:r>
      <w:r w:rsidDel="00F95936">
        <w:t xml:space="preserve"> </w:t>
      </w:r>
      <w:bookmarkStart w:id="328" w:name="_Toc47711044"/>
      <w:bookmarkEnd w:id="319"/>
      <w:r w:rsidR="007C1BC6">
        <w:t xml:space="preserve">Oxidation Blank </w:t>
      </w:r>
      <w:r w:rsidR="007C1BC6" w:rsidRPr="00E72BAA">
        <w:t>Preparation</w:t>
      </w:r>
      <w:bookmarkEnd w:id="326"/>
      <w:bookmarkEnd w:id="328"/>
      <w:bookmarkEnd w:id="327"/>
    </w:p>
    <w:p w14:paraId="5D81AF4C" w14:textId="0678C6BE" w:rsidR="007C1BC6" w:rsidRDefault="007C1BC6" w:rsidP="00520531">
      <w:pPr>
        <w:pStyle w:val="Normal3"/>
      </w:pPr>
      <w:r>
        <w:t xml:space="preserve">Dilute </w:t>
      </w:r>
      <w:r w:rsidR="00143656">
        <w:t>5</w:t>
      </w:r>
      <w:r>
        <w:t xml:space="preserve">.0 mL of </w:t>
      </w:r>
      <w:r w:rsidR="007873CB">
        <w:t>~</w:t>
      </w:r>
      <w:r>
        <w:t xml:space="preserve">5% </w:t>
      </w:r>
      <w:r w:rsidRPr="006B3F8E">
        <w:t>hydrogen</w:t>
      </w:r>
      <w:r>
        <w:t xml:space="preserve"> peroxide solution to </w:t>
      </w:r>
      <w:r w:rsidR="00143656">
        <w:t>1</w:t>
      </w:r>
      <w:r w:rsidR="007873CB">
        <w:t>00</w:t>
      </w:r>
      <w:r>
        <w:t xml:space="preserve"> mL with diluent. Mix well. </w:t>
      </w:r>
    </w:p>
    <w:p w14:paraId="55747CA4" w14:textId="2A1A6F13" w:rsidR="007873CB" w:rsidRPr="00531452" w:rsidRDefault="007873CB" w:rsidP="00520531">
      <w:pPr>
        <w:pStyle w:val="Normal3"/>
        <w:rPr>
          <w:color w:val="FF0000"/>
        </w:rPr>
      </w:pPr>
      <w:r>
        <w:t>Note—Prepare ~5% hydrogen peroxide solution by diluting 16.5 mL of concentrated hydrogen peroxide to 100 mL with purified water.</w:t>
      </w:r>
    </w:p>
    <w:p w14:paraId="5009D5A4" w14:textId="38AA811E" w:rsidR="00091F87" w:rsidRDefault="00091F87" w:rsidP="00091F87">
      <w:pPr>
        <w:pStyle w:val="Heading3"/>
      </w:pPr>
      <w:bookmarkStart w:id="329" w:name="_Toc71042897"/>
      <w:bookmarkStart w:id="330" w:name="_Toc71643086"/>
      <w:bookmarkStart w:id="331" w:name="_Toc47711045"/>
      <w:r>
        <w:t>P</w:t>
      </w:r>
      <w:r w:rsidRPr="00E72BAA">
        <w:t>eroxide</w:t>
      </w:r>
      <w:r>
        <w:t xml:space="preserve"> Oxidation Placebo </w:t>
      </w:r>
      <w:r w:rsidRPr="00E72BAA">
        <w:t>Preparation</w:t>
      </w:r>
      <w:bookmarkEnd w:id="329"/>
      <w:bookmarkEnd w:id="330"/>
    </w:p>
    <w:p w14:paraId="2455C594" w14:textId="48A5C411" w:rsidR="00091F87" w:rsidRDefault="00091F87" w:rsidP="00091F87">
      <w:pPr>
        <w:pStyle w:val="Normal3"/>
      </w:pPr>
      <w:r w:rsidRPr="00DA6613">
        <w:rPr>
          <w:rFonts w:cs="Times New Roman"/>
        </w:rPr>
        <w:t xml:space="preserve">Accurately weigh and </w:t>
      </w:r>
      <w:r>
        <w:rPr>
          <w:rFonts w:cs="Times New Roman"/>
        </w:rPr>
        <w:t xml:space="preserve">quantitatively </w:t>
      </w:r>
      <w:r w:rsidRPr="00DA6613">
        <w:rPr>
          <w:rFonts w:cs="Times New Roman"/>
        </w:rPr>
        <w:t xml:space="preserve">transfer </w:t>
      </w:r>
      <w:r>
        <w:rPr>
          <w:rFonts w:cs="Times New Roman"/>
        </w:rPr>
        <w:t xml:space="preserve">about 20 mg of composite placebo powder </w:t>
      </w:r>
      <w:r>
        <w:t>into a 250-mL volumetric flask. A</w:t>
      </w:r>
      <w:r w:rsidRPr="00E72BAA">
        <w:t xml:space="preserve">dd </w:t>
      </w:r>
      <w:r>
        <w:t>1</w:t>
      </w:r>
      <w:r w:rsidR="005562D2">
        <w:t>2</w:t>
      </w:r>
      <w:r w:rsidRPr="00E72BAA">
        <w:t>.</w:t>
      </w:r>
      <w:r w:rsidR="005562D2">
        <w:t>5</w:t>
      </w:r>
      <w:r w:rsidRPr="00E72BAA">
        <w:t xml:space="preserve"> mL of </w:t>
      </w:r>
      <w:r>
        <w:t>5</w:t>
      </w:r>
      <w:r w:rsidRPr="00E72BAA">
        <w:t xml:space="preserve">% hydrogen peroxide solution and gently swirl. Allow to stand for </w:t>
      </w:r>
      <w:r w:rsidR="00F30DC8">
        <w:t xml:space="preserve">at least </w:t>
      </w:r>
      <w:r w:rsidRPr="00E72BAA">
        <w:t>2</w:t>
      </w:r>
      <w:r>
        <w:t>4</w:t>
      </w:r>
      <w:r w:rsidRPr="00E72BAA">
        <w:t xml:space="preserve"> hours</w:t>
      </w:r>
      <w:r>
        <w:t xml:space="preserve"> at ambient </w:t>
      </w:r>
      <w:r>
        <w:lastRenderedPageBreak/>
        <w:t>condition</w:t>
      </w:r>
      <w:r w:rsidRPr="00E72BAA">
        <w:t xml:space="preserve">. </w:t>
      </w:r>
      <w:r>
        <w:t>Fill with</w:t>
      </w:r>
      <w:r w:rsidRPr="00740374">
        <w:t xml:space="preserve"> diluent </w:t>
      </w:r>
      <w:r>
        <w:t xml:space="preserve">to </w:t>
      </w:r>
      <w:r w:rsidRPr="00740374">
        <w:t xml:space="preserve">¾ </w:t>
      </w:r>
      <w:r>
        <w:t xml:space="preserve">of flask </w:t>
      </w:r>
      <w:r w:rsidRPr="00740374">
        <w:t>volume and swirl to avoid clumping</w:t>
      </w:r>
      <w:r>
        <w:t>.</w:t>
      </w:r>
      <w:r w:rsidRPr="00A0151D">
        <w:t xml:space="preserve"> </w:t>
      </w:r>
      <w:r w:rsidRPr="00740374">
        <w:t xml:space="preserve">Sonicate for 15 minutes with occasional swirling. Mechanically shake for 15 minutes. Allow solution to cool to room temperature, then dilute to volume with diluent and mix well. </w:t>
      </w:r>
      <w:r>
        <w:t xml:space="preserve">Centrifuge an aliquot of the </w:t>
      </w:r>
      <w:ins w:id="332" w:author="Ran Li" w:date="2021-05-21T13:35:00Z">
        <w:r w:rsidR="00FD6D2E">
          <w:t>p</w:t>
        </w:r>
        <w:r w:rsidR="00FD6D2E" w:rsidRPr="00E72BAA">
          <w:t>eroxide</w:t>
        </w:r>
        <w:r w:rsidR="00FD6D2E">
          <w:t xml:space="preserve"> oxidation placebo </w:t>
        </w:r>
      </w:ins>
      <w:del w:id="333" w:author="Ran Li" w:date="2021-05-21T13:35:00Z">
        <w:r w:rsidDel="00FD6D2E">
          <w:delText xml:space="preserve">control sample </w:delText>
        </w:r>
      </w:del>
      <w:r>
        <w:t xml:space="preserve">solution at 10000 rpm (11400 RCF) for 10 minutes. </w:t>
      </w:r>
    </w:p>
    <w:p w14:paraId="09897FCF" w14:textId="77777777" w:rsidR="00091F87" w:rsidRDefault="00091F87" w:rsidP="00091F87">
      <w:pPr>
        <w:pStyle w:val="Normal3"/>
      </w:pPr>
      <w:r w:rsidRPr="00675346">
        <w:t>Note</w:t>
      </w:r>
      <w:r>
        <w:t>—Centrifuge as necessary to obtain a clear supernatant.</w:t>
      </w:r>
    </w:p>
    <w:p w14:paraId="1F1D3162" w14:textId="77777777" w:rsidR="00091F87" w:rsidRDefault="00091F87" w:rsidP="00091F87">
      <w:pPr>
        <w:pStyle w:val="Heading3"/>
      </w:pPr>
      <w:bookmarkStart w:id="334" w:name="_Toc71042898"/>
      <w:bookmarkStart w:id="335" w:name="_Toc71643087"/>
      <w:r>
        <w:t>P</w:t>
      </w:r>
      <w:r w:rsidRPr="00E72BAA">
        <w:t>eroxide</w:t>
      </w:r>
      <w:r>
        <w:t xml:space="preserve"> Oxidation Sample </w:t>
      </w:r>
      <w:r w:rsidRPr="00E72BAA">
        <w:t>Preparation</w:t>
      </w:r>
      <w:bookmarkEnd w:id="334"/>
      <w:bookmarkEnd w:id="335"/>
    </w:p>
    <w:p w14:paraId="3DFC3600" w14:textId="273408D5" w:rsidR="00091F87" w:rsidRDefault="00091F87" w:rsidP="00091F87">
      <w:pPr>
        <w:pStyle w:val="Normal3"/>
      </w:pPr>
      <w:r w:rsidRPr="00DA6613">
        <w:rPr>
          <w:rFonts w:cs="Times New Roman"/>
        </w:rPr>
        <w:t xml:space="preserve">Accurately weigh and </w:t>
      </w:r>
      <w:r>
        <w:rPr>
          <w:rFonts w:cs="Times New Roman"/>
        </w:rPr>
        <w:t xml:space="preserve">quantitatively </w:t>
      </w:r>
      <w:r w:rsidRPr="00DA6613">
        <w:rPr>
          <w:rFonts w:cs="Times New Roman"/>
        </w:rPr>
        <w:t xml:space="preserve">transfer </w:t>
      </w:r>
      <w:r>
        <w:rPr>
          <w:rFonts w:cs="Times New Roman"/>
        </w:rPr>
        <w:t xml:space="preserve">about </w:t>
      </w:r>
      <w:r w:rsidR="00F30DC8">
        <w:rPr>
          <w:rFonts w:cs="Times New Roman"/>
        </w:rPr>
        <w:t>43</w:t>
      </w:r>
      <w:r>
        <w:rPr>
          <w:rFonts w:cs="Times New Roman"/>
        </w:rPr>
        <w:t xml:space="preserve"> mg of capsule </w:t>
      </w:r>
      <w:r w:rsidR="009A0D69">
        <w:rPr>
          <w:rFonts w:cs="Times New Roman"/>
        </w:rPr>
        <w:t xml:space="preserve">content </w:t>
      </w:r>
      <w:r>
        <w:rPr>
          <w:rFonts w:cs="Times New Roman"/>
        </w:rPr>
        <w:t xml:space="preserve">powder </w:t>
      </w:r>
      <w:r>
        <w:t>in</w:t>
      </w:r>
      <w:r w:rsidR="00F30DC8">
        <w:t>to a 25</w:t>
      </w:r>
      <w:r>
        <w:t>0-mL volumetric flask. A</w:t>
      </w:r>
      <w:r w:rsidRPr="00E72BAA">
        <w:t xml:space="preserve">dd </w:t>
      </w:r>
      <w:r w:rsidR="005562D2">
        <w:t>12.5</w:t>
      </w:r>
      <w:r w:rsidRPr="00E72BAA">
        <w:t xml:space="preserve"> mL of </w:t>
      </w:r>
      <w:r>
        <w:t>5</w:t>
      </w:r>
      <w:r w:rsidRPr="00E72BAA">
        <w:t xml:space="preserve">% hydrogen peroxide solution and gently swirl. Allow to stand for </w:t>
      </w:r>
      <w:r w:rsidR="00F30DC8">
        <w:t xml:space="preserve">at least </w:t>
      </w:r>
      <w:r w:rsidRPr="00E72BAA">
        <w:t>2</w:t>
      </w:r>
      <w:r>
        <w:t>4</w:t>
      </w:r>
      <w:r w:rsidRPr="00E72BAA">
        <w:t xml:space="preserve"> hours</w:t>
      </w:r>
      <w:r>
        <w:t xml:space="preserve"> at ambient condition</w:t>
      </w:r>
      <w:r w:rsidRPr="00E72BAA">
        <w:t xml:space="preserve">. </w:t>
      </w:r>
      <w:r>
        <w:t>Fill with</w:t>
      </w:r>
      <w:r w:rsidRPr="00740374">
        <w:t xml:space="preserve"> diluent </w:t>
      </w:r>
      <w:r>
        <w:t xml:space="preserve">to </w:t>
      </w:r>
      <w:r w:rsidRPr="00740374">
        <w:t xml:space="preserve">¾ </w:t>
      </w:r>
      <w:r>
        <w:t xml:space="preserve">of flask </w:t>
      </w:r>
      <w:r w:rsidRPr="00740374">
        <w:t>volume and swirl to avoid clumping</w:t>
      </w:r>
      <w:r>
        <w:t>.</w:t>
      </w:r>
      <w:r w:rsidRPr="00A0151D">
        <w:t xml:space="preserve"> </w:t>
      </w:r>
      <w:r w:rsidRPr="00740374">
        <w:t xml:space="preserve">Sonicate for 15 minutes with occasional swirling. Mechanically shake for 15 minutes. Allow solution to cool to room temperature, then dilute to volume with diluent and mix well. </w:t>
      </w:r>
      <w:r>
        <w:t xml:space="preserve">Centrifuge an aliquot of the </w:t>
      </w:r>
      <w:ins w:id="336" w:author="Ran Li" w:date="2021-05-21T13:35:00Z">
        <w:r w:rsidR="00FD6D2E">
          <w:t>p</w:t>
        </w:r>
        <w:r w:rsidR="00FD6D2E" w:rsidRPr="00E72BAA">
          <w:t>eroxide</w:t>
        </w:r>
        <w:r w:rsidR="00FD6D2E">
          <w:t xml:space="preserve"> oxidation </w:t>
        </w:r>
      </w:ins>
      <w:del w:id="337" w:author="Ran Li" w:date="2021-05-21T13:35:00Z">
        <w:r w:rsidDel="00FD6D2E">
          <w:delText xml:space="preserve">control </w:delText>
        </w:r>
      </w:del>
      <w:r>
        <w:t xml:space="preserve">sample solution at 10000 rpm (11400 RCF) for 10 minutes. </w:t>
      </w:r>
    </w:p>
    <w:p w14:paraId="2F59795D" w14:textId="635FA13D" w:rsidR="00091F87" w:rsidRDefault="00091F87" w:rsidP="00091F87">
      <w:pPr>
        <w:pStyle w:val="Normal3"/>
      </w:pPr>
      <w:r w:rsidRPr="00675346">
        <w:t>Note</w:t>
      </w:r>
      <w:r>
        <w:t>—Centrifuge as necessary to obtain a clear supernatant.</w:t>
      </w:r>
    </w:p>
    <w:p w14:paraId="1691A7C6" w14:textId="7E055F9A" w:rsidR="00091F87" w:rsidRDefault="00091F87" w:rsidP="00091F87">
      <w:pPr>
        <w:pStyle w:val="Heading2"/>
      </w:pPr>
      <w:bookmarkStart w:id="338" w:name="_Toc71042899"/>
      <w:bookmarkStart w:id="339" w:name="_Toc71643088"/>
      <w:r>
        <w:t xml:space="preserve">Metal Oxidation (50 </w:t>
      </w:r>
      <w:proofErr w:type="spellStart"/>
      <w:r>
        <w:t>mM</w:t>
      </w:r>
      <w:proofErr w:type="spellEnd"/>
      <w:r>
        <w:t xml:space="preserve"> Ferric Chloride)</w:t>
      </w:r>
      <w:bookmarkEnd w:id="338"/>
      <w:bookmarkEnd w:id="339"/>
    </w:p>
    <w:p w14:paraId="7806E1AD" w14:textId="5A0111CD" w:rsidR="00066C8A" w:rsidRDefault="00066C8A" w:rsidP="00675346">
      <w:pPr>
        <w:pStyle w:val="Heading3"/>
        <w:spacing w:before="240"/>
      </w:pPr>
      <w:bookmarkStart w:id="340" w:name="_Toc71042900"/>
      <w:bookmarkStart w:id="341" w:name="_Toc71643089"/>
      <w:r>
        <w:t>Metal</w:t>
      </w:r>
      <w:r w:rsidDel="00F95936">
        <w:t xml:space="preserve"> </w:t>
      </w:r>
      <w:r>
        <w:t xml:space="preserve">Oxidation Blank </w:t>
      </w:r>
      <w:r w:rsidRPr="00E72BAA">
        <w:t>Preparation</w:t>
      </w:r>
      <w:bookmarkEnd w:id="340"/>
      <w:bookmarkEnd w:id="341"/>
      <w:r>
        <w:t xml:space="preserve"> </w:t>
      </w:r>
    </w:p>
    <w:p w14:paraId="697F333D" w14:textId="6A2168A7" w:rsidR="00066C8A" w:rsidRDefault="00066C8A" w:rsidP="00066C8A">
      <w:pPr>
        <w:pStyle w:val="Normal3"/>
      </w:pPr>
      <w:r>
        <w:t xml:space="preserve">Dilute </w:t>
      </w:r>
      <w:r w:rsidR="00143656">
        <w:t>5</w:t>
      </w:r>
      <w:r>
        <w:t xml:space="preserve">.0 mL of ~50 </w:t>
      </w:r>
      <w:proofErr w:type="spellStart"/>
      <w:r>
        <w:t>mM</w:t>
      </w:r>
      <w:proofErr w:type="spellEnd"/>
      <w:r w:rsidRPr="00E72BAA">
        <w:t xml:space="preserve"> </w:t>
      </w:r>
      <w:r w:rsidR="00091F87">
        <w:t xml:space="preserve">Ferric </w:t>
      </w:r>
      <w:r>
        <w:t>Chloride</w:t>
      </w:r>
      <w:r w:rsidR="00091F87">
        <w:t xml:space="preserve"> (FeCl</w:t>
      </w:r>
      <w:r w:rsidR="00091F87" w:rsidRPr="00091F87">
        <w:rPr>
          <w:vertAlign w:val="subscript"/>
        </w:rPr>
        <w:t>3</w:t>
      </w:r>
      <w:r w:rsidR="00091F87">
        <w:t>)</w:t>
      </w:r>
      <w:r>
        <w:t xml:space="preserve"> solution to </w:t>
      </w:r>
      <w:r w:rsidR="00143656">
        <w:t>1</w:t>
      </w:r>
      <w:r>
        <w:t xml:space="preserve">00 mL with diluent. Mix well. </w:t>
      </w:r>
    </w:p>
    <w:p w14:paraId="4CE788FD" w14:textId="1A92F0B3" w:rsidR="00066C8A" w:rsidRPr="007F72E1" w:rsidRDefault="00066C8A" w:rsidP="007F72E1">
      <w:pPr>
        <w:pStyle w:val="Normal3"/>
        <w:rPr>
          <w:color w:val="FF0000"/>
        </w:rPr>
      </w:pPr>
      <w:r w:rsidRPr="00675346">
        <w:t>Note</w:t>
      </w:r>
      <w:r>
        <w:t>—</w:t>
      </w:r>
      <w:proofErr w:type="gramStart"/>
      <w:r>
        <w:t>Prepare</w:t>
      </w:r>
      <w:proofErr w:type="gramEnd"/>
      <w:r>
        <w:t xml:space="preserve"> ~50 </w:t>
      </w:r>
      <w:proofErr w:type="spellStart"/>
      <w:r>
        <w:t>mM</w:t>
      </w:r>
      <w:proofErr w:type="spellEnd"/>
      <w:r w:rsidRPr="00E72BAA">
        <w:t xml:space="preserve"> </w:t>
      </w:r>
      <w:r w:rsidR="005562D2">
        <w:t xml:space="preserve">Ferric Chloride </w:t>
      </w:r>
      <w:r>
        <w:t xml:space="preserve">solution by </w:t>
      </w:r>
      <w:r w:rsidR="00091F87">
        <w:t>dissolving</w:t>
      </w:r>
      <w:r>
        <w:t xml:space="preserve"> </w:t>
      </w:r>
      <w:r w:rsidR="00091F87">
        <w:t xml:space="preserve">about </w:t>
      </w:r>
      <w:r>
        <w:t xml:space="preserve">0.8 g of </w:t>
      </w:r>
      <w:r w:rsidR="00091F87">
        <w:t>Ferric Chloride (FeCl</w:t>
      </w:r>
      <w:r w:rsidR="00091F87" w:rsidRPr="00FE1444">
        <w:rPr>
          <w:vertAlign w:val="subscript"/>
        </w:rPr>
        <w:t>3</w:t>
      </w:r>
      <w:r w:rsidR="00091F87">
        <w:t xml:space="preserve">) </w:t>
      </w:r>
      <w:r>
        <w:t>to 100 mL with purified water.</w:t>
      </w:r>
    </w:p>
    <w:p w14:paraId="4DA5D73A" w14:textId="417F5389" w:rsidR="00066C8A" w:rsidRDefault="00066C8A" w:rsidP="00066C8A">
      <w:pPr>
        <w:pStyle w:val="Heading3"/>
      </w:pPr>
      <w:bookmarkStart w:id="342" w:name="_Toc71042901"/>
      <w:bookmarkStart w:id="343" w:name="_Toc71643090"/>
      <w:bookmarkEnd w:id="331"/>
      <w:r>
        <w:t xml:space="preserve">Metal Oxidation </w:t>
      </w:r>
      <w:r w:rsidR="00091F87">
        <w:t xml:space="preserve">Placebo </w:t>
      </w:r>
      <w:r w:rsidRPr="00E72BAA">
        <w:t>Preparation</w:t>
      </w:r>
      <w:bookmarkEnd w:id="342"/>
      <w:bookmarkEnd w:id="343"/>
    </w:p>
    <w:p w14:paraId="04EC0560" w14:textId="7FD7A1BD" w:rsidR="007C1BC6" w:rsidRDefault="00091F87" w:rsidP="00066C8A">
      <w:pPr>
        <w:pStyle w:val="Normal3"/>
      </w:pPr>
      <w:r w:rsidRPr="00DA6613">
        <w:rPr>
          <w:rFonts w:cs="Times New Roman"/>
        </w:rPr>
        <w:t xml:space="preserve">Accurately weigh and </w:t>
      </w:r>
      <w:r>
        <w:rPr>
          <w:rFonts w:cs="Times New Roman"/>
        </w:rPr>
        <w:t xml:space="preserve">quantitatively </w:t>
      </w:r>
      <w:r w:rsidRPr="00DA6613">
        <w:rPr>
          <w:rFonts w:cs="Times New Roman"/>
        </w:rPr>
        <w:t xml:space="preserve">transfer </w:t>
      </w:r>
      <w:r>
        <w:rPr>
          <w:rFonts w:cs="Times New Roman"/>
        </w:rPr>
        <w:t xml:space="preserve">about 20 mg of composite placebo powder </w:t>
      </w:r>
      <w:r>
        <w:t>into a 250-mL volumetric flask. A</w:t>
      </w:r>
      <w:r w:rsidRPr="00E72BAA">
        <w:t xml:space="preserve">dd </w:t>
      </w:r>
      <w:r>
        <w:t>12</w:t>
      </w:r>
      <w:r w:rsidRPr="00E72BAA">
        <w:t>.</w:t>
      </w:r>
      <w:r>
        <w:t>5</w:t>
      </w:r>
      <w:r w:rsidRPr="00E72BAA">
        <w:t xml:space="preserve"> mL of </w:t>
      </w:r>
      <w:r w:rsidR="005562D2">
        <w:t xml:space="preserve">50 </w:t>
      </w:r>
      <w:proofErr w:type="spellStart"/>
      <w:r w:rsidR="005562D2">
        <w:t>mM</w:t>
      </w:r>
      <w:proofErr w:type="spellEnd"/>
      <w:r w:rsidR="005562D2" w:rsidRPr="00E72BAA">
        <w:t xml:space="preserve"> </w:t>
      </w:r>
      <w:r w:rsidR="005562D2">
        <w:t xml:space="preserve">Ferric Chloride </w:t>
      </w:r>
      <w:r w:rsidRPr="00E72BAA">
        <w:t xml:space="preserve">solution and gently swirl. </w:t>
      </w:r>
      <w:r w:rsidR="00066C8A" w:rsidRPr="00E72BAA">
        <w:t xml:space="preserve">Allow to stand for </w:t>
      </w:r>
      <w:r>
        <w:t>at least 5</w:t>
      </w:r>
      <w:r w:rsidRPr="00E72BAA">
        <w:t xml:space="preserve"> </w:t>
      </w:r>
      <w:r>
        <w:t xml:space="preserve">days </w:t>
      </w:r>
      <w:r w:rsidR="00066C8A">
        <w:t xml:space="preserve">at ambient </w:t>
      </w:r>
      <w:r>
        <w:t xml:space="preserve">laboratory </w:t>
      </w:r>
      <w:r w:rsidR="00066C8A">
        <w:t>condition</w:t>
      </w:r>
      <w:r>
        <w:t>s</w:t>
      </w:r>
      <w:r w:rsidR="00066C8A" w:rsidRPr="00E72BAA">
        <w:t xml:space="preserve">. </w:t>
      </w:r>
      <w:r w:rsidR="00066C8A">
        <w:t>Fill with</w:t>
      </w:r>
      <w:r w:rsidR="00066C8A" w:rsidRPr="00740374">
        <w:t xml:space="preserve"> diluent </w:t>
      </w:r>
      <w:r w:rsidR="00066C8A">
        <w:t xml:space="preserve">to </w:t>
      </w:r>
      <w:r w:rsidR="00066C8A" w:rsidRPr="00740374">
        <w:t xml:space="preserve">¾ </w:t>
      </w:r>
      <w:r w:rsidR="00066C8A">
        <w:t xml:space="preserve">of flask </w:t>
      </w:r>
      <w:r w:rsidR="00066C8A" w:rsidRPr="00740374">
        <w:t>volume and swirl to avoid clumping</w:t>
      </w:r>
      <w:r w:rsidR="00066C8A">
        <w:t>.</w:t>
      </w:r>
      <w:r w:rsidR="00066C8A" w:rsidRPr="00A0151D">
        <w:t xml:space="preserve"> </w:t>
      </w:r>
      <w:r w:rsidR="00066C8A" w:rsidRPr="00740374">
        <w:t xml:space="preserve">Sonicate for 15 minutes with occasional swirling. Mechanically shake for 15 minutes. Allow solution to cool to room temperature, then dilute to volume with diluent and mix well. </w:t>
      </w:r>
      <w:r w:rsidR="00066C8A">
        <w:t xml:space="preserve">Centrifuge an aliquot of the </w:t>
      </w:r>
      <w:ins w:id="344" w:author="Ran Li" w:date="2021-05-21T13:36:00Z">
        <w:r w:rsidR="00FD6D2E">
          <w:t xml:space="preserve">metal oxidation placebo </w:t>
        </w:r>
      </w:ins>
      <w:del w:id="345" w:author="Ran Li" w:date="2021-05-21T13:36:00Z">
        <w:r w:rsidR="00066C8A" w:rsidDel="00FD6D2E">
          <w:delText xml:space="preserve">control sample </w:delText>
        </w:r>
      </w:del>
      <w:r w:rsidR="00066C8A">
        <w:t xml:space="preserve">solution at 10000 rpm (11400 RCF) for 10 minutes. </w:t>
      </w:r>
    </w:p>
    <w:p w14:paraId="6659EE91" w14:textId="77777777" w:rsidR="00F95936" w:rsidRDefault="00F95936" w:rsidP="00520531">
      <w:pPr>
        <w:pStyle w:val="Normal3"/>
      </w:pPr>
      <w:r w:rsidRPr="00675346">
        <w:t>Note</w:t>
      </w:r>
      <w:r>
        <w:t>—Centrifuge as necessary to obtain a clear supernatant.</w:t>
      </w:r>
    </w:p>
    <w:p w14:paraId="2445C6C4" w14:textId="3806AD79" w:rsidR="00066C8A" w:rsidRDefault="00091F87" w:rsidP="00066C8A">
      <w:pPr>
        <w:pStyle w:val="Heading3"/>
      </w:pPr>
      <w:bookmarkStart w:id="346" w:name="_Toc71042902"/>
      <w:bookmarkStart w:id="347" w:name="_Toc71643091"/>
      <w:r>
        <w:lastRenderedPageBreak/>
        <w:t>Metal Oxidation</w:t>
      </w:r>
      <w:r w:rsidR="00066C8A">
        <w:t xml:space="preserve"> Sample </w:t>
      </w:r>
      <w:r w:rsidR="00066C8A" w:rsidRPr="00E72BAA">
        <w:t>Preparation</w:t>
      </w:r>
      <w:bookmarkEnd w:id="346"/>
      <w:bookmarkEnd w:id="347"/>
    </w:p>
    <w:p w14:paraId="23E72120" w14:textId="1B1DCAC4" w:rsidR="00066C8A" w:rsidRDefault="00091F87" w:rsidP="00066C8A">
      <w:pPr>
        <w:pStyle w:val="Normal3"/>
      </w:pPr>
      <w:r w:rsidRPr="00DA6613">
        <w:rPr>
          <w:rFonts w:cs="Times New Roman"/>
        </w:rPr>
        <w:t xml:space="preserve">Accurately weigh and </w:t>
      </w:r>
      <w:r>
        <w:rPr>
          <w:rFonts w:cs="Times New Roman"/>
        </w:rPr>
        <w:t xml:space="preserve">quantitatively </w:t>
      </w:r>
      <w:r w:rsidRPr="00DA6613">
        <w:rPr>
          <w:rFonts w:cs="Times New Roman"/>
        </w:rPr>
        <w:t xml:space="preserve">transfer </w:t>
      </w:r>
      <w:r>
        <w:rPr>
          <w:rFonts w:cs="Times New Roman"/>
        </w:rPr>
        <w:t xml:space="preserve">about </w:t>
      </w:r>
      <w:r w:rsidR="00F30DC8">
        <w:rPr>
          <w:rFonts w:cs="Times New Roman"/>
        </w:rPr>
        <w:t>43</w:t>
      </w:r>
      <w:r>
        <w:rPr>
          <w:rFonts w:cs="Times New Roman"/>
        </w:rPr>
        <w:t xml:space="preserve"> mg of </w:t>
      </w:r>
      <w:r w:rsidR="00F30DC8">
        <w:rPr>
          <w:rFonts w:cs="Times New Roman"/>
        </w:rPr>
        <w:t>capsule</w:t>
      </w:r>
      <w:r>
        <w:rPr>
          <w:rFonts w:cs="Times New Roman"/>
        </w:rPr>
        <w:t xml:space="preserve"> </w:t>
      </w:r>
      <w:r w:rsidR="00F30DC8">
        <w:rPr>
          <w:rFonts w:cs="Times New Roman"/>
        </w:rPr>
        <w:t xml:space="preserve">sample </w:t>
      </w:r>
      <w:r>
        <w:rPr>
          <w:rFonts w:cs="Times New Roman"/>
        </w:rPr>
        <w:t xml:space="preserve">powder </w:t>
      </w:r>
      <w:r>
        <w:t>into a 250-mL volumetric flask. A</w:t>
      </w:r>
      <w:r w:rsidRPr="00E72BAA">
        <w:t xml:space="preserve">dd </w:t>
      </w:r>
      <w:r>
        <w:t>12</w:t>
      </w:r>
      <w:r w:rsidRPr="00E72BAA">
        <w:t>.</w:t>
      </w:r>
      <w:r>
        <w:t>5</w:t>
      </w:r>
      <w:r w:rsidRPr="00E72BAA">
        <w:t xml:space="preserve"> mL of </w:t>
      </w:r>
      <w:r w:rsidR="005562D2">
        <w:t xml:space="preserve">50 </w:t>
      </w:r>
      <w:proofErr w:type="spellStart"/>
      <w:r w:rsidR="005562D2">
        <w:t>mM</w:t>
      </w:r>
      <w:proofErr w:type="spellEnd"/>
      <w:r w:rsidR="005562D2" w:rsidRPr="00E72BAA">
        <w:t xml:space="preserve"> </w:t>
      </w:r>
      <w:r w:rsidR="005562D2">
        <w:t xml:space="preserve">Ferric Chloride </w:t>
      </w:r>
      <w:r w:rsidRPr="00E72BAA">
        <w:t xml:space="preserve">solution and gently swirl. Allow to stand for </w:t>
      </w:r>
      <w:r>
        <w:t>at least 5</w:t>
      </w:r>
      <w:r w:rsidRPr="00E72BAA">
        <w:t xml:space="preserve"> </w:t>
      </w:r>
      <w:r>
        <w:t>days at ambient laboratory conditions</w:t>
      </w:r>
      <w:r w:rsidRPr="00E72BAA">
        <w:t xml:space="preserve">. </w:t>
      </w:r>
      <w:r w:rsidR="00066C8A">
        <w:t>Fill with</w:t>
      </w:r>
      <w:r w:rsidR="00066C8A" w:rsidRPr="00740374">
        <w:t xml:space="preserve"> diluent </w:t>
      </w:r>
      <w:r w:rsidR="00066C8A">
        <w:t xml:space="preserve">to </w:t>
      </w:r>
      <w:r w:rsidR="00066C8A" w:rsidRPr="00740374">
        <w:t xml:space="preserve">¾ </w:t>
      </w:r>
      <w:r w:rsidR="00066C8A">
        <w:t xml:space="preserve">of flask </w:t>
      </w:r>
      <w:r w:rsidR="00066C8A" w:rsidRPr="00740374">
        <w:t>volume and swirl to avoid clumping</w:t>
      </w:r>
      <w:r w:rsidR="00066C8A">
        <w:t>.</w:t>
      </w:r>
      <w:r w:rsidR="00066C8A" w:rsidRPr="00A0151D">
        <w:t xml:space="preserve"> </w:t>
      </w:r>
      <w:r w:rsidR="00066C8A" w:rsidRPr="00740374">
        <w:t xml:space="preserve">Sonicate for 15 minutes with occasional swirling. Mechanically shake for 15 minutes. Allow solution to cool to room temperature, then dilute to volume with diluent and mix well. </w:t>
      </w:r>
      <w:r w:rsidR="00066C8A">
        <w:t xml:space="preserve">Centrifuge an aliquot of the </w:t>
      </w:r>
      <w:ins w:id="348" w:author="Ran Li" w:date="2021-05-21T13:36:00Z">
        <w:r w:rsidR="00FD6D2E">
          <w:t>metal oxidation</w:t>
        </w:r>
      </w:ins>
      <w:del w:id="349" w:author="Ran Li" w:date="2021-05-21T13:36:00Z">
        <w:r w:rsidR="00066C8A" w:rsidDel="00FD6D2E">
          <w:delText>control</w:delText>
        </w:r>
      </w:del>
      <w:r w:rsidR="00066C8A">
        <w:t xml:space="preserve"> sample solution at 10000 rpm (11400 RCF) for 10 minutes. </w:t>
      </w:r>
    </w:p>
    <w:p w14:paraId="60419907" w14:textId="7E9FA625" w:rsidR="00066C8A" w:rsidRPr="004D3703" w:rsidRDefault="00066C8A" w:rsidP="00066C8A">
      <w:pPr>
        <w:pStyle w:val="Normal3"/>
      </w:pPr>
      <w:r w:rsidRPr="00675346">
        <w:t>Note</w:t>
      </w:r>
      <w:r>
        <w:t>—Centrifuge as necessary to obtain a clear supernatant.</w:t>
      </w:r>
    </w:p>
    <w:p w14:paraId="6BA7A862" w14:textId="7E1FFDC5" w:rsidR="007873CB" w:rsidRDefault="007873CB" w:rsidP="001577F6">
      <w:pPr>
        <w:pStyle w:val="Heading2"/>
      </w:pPr>
      <w:bookmarkStart w:id="350" w:name="_Toc71042903"/>
      <w:bookmarkStart w:id="351" w:name="_Toc71643092"/>
      <w:r>
        <w:t>Procedure</w:t>
      </w:r>
      <w:bookmarkEnd w:id="350"/>
      <w:bookmarkEnd w:id="351"/>
    </w:p>
    <w:p w14:paraId="23EFE32F" w14:textId="77777777" w:rsidR="007873CB" w:rsidRDefault="007873CB" w:rsidP="007873CB">
      <w:pPr>
        <w:pStyle w:val="Bullet2"/>
        <w:spacing w:line="240" w:lineRule="auto"/>
        <w:ind w:left="1800" w:hanging="360"/>
      </w:pPr>
      <w:r>
        <w:t xml:space="preserve">Establish system suitability per </w:t>
      </w:r>
      <w:r w:rsidRPr="00FD357A">
        <w:rPr>
          <w:b/>
        </w:rPr>
        <w:t xml:space="preserve">Section </w:t>
      </w:r>
      <w:r>
        <w:rPr>
          <w:b/>
        </w:rPr>
        <w:t>2.14</w:t>
      </w:r>
      <w:r>
        <w:t>.</w:t>
      </w:r>
    </w:p>
    <w:p w14:paraId="5455E431" w14:textId="4CD79E29" w:rsidR="007873CB" w:rsidRDefault="007873CB" w:rsidP="001A7BE7">
      <w:pPr>
        <w:pStyle w:val="Bullet2"/>
        <w:spacing w:line="240" w:lineRule="auto"/>
        <w:ind w:left="1800" w:hanging="360"/>
      </w:pPr>
      <w:r w:rsidRPr="00A07142">
        <w:t>Inject each solution once.</w:t>
      </w:r>
    </w:p>
    <w:p w14:paraId="0E6E5B2B" w14:textId="1A6798DB" w:rsidR="001A7BE7" w:rsidRDefault="007873CB" w:rsidP="001A7BE7">
      <w:pPr>
        <w:pStyle w:val="Bullet2"/>
        <w:spacing w:line="240" w:lineRule="auto"/>
        <w:ind w:left="1800" w:hanging="360"/>
      </w:pPr>
      <w:r>
        <w:t xml:space="preserve">Collect </w:t>
      </w:r>
      <w:r w:rsidR="003B7B22">
        <w:t xml:space="preserve">and report </w:t>
      </w:r>
      <w:r>
        <w:t>the chromatographic</w:t>
      </w:r>
      <w:r w:rsidR="005562D2">
        <w:t xml:space="preserve"> data with a PDA detector from 200 nm – 400 nm</w:t>
      </w:r>
      <w:r w:rsidR="001A7BE7">
        <w:t>.</w:t>
      </w:r>
      <w:r w:rsidR="005562D2">
        <w:t xml:space="preserve"> </w:t>
      </w:r>
      <w:r w:rsidR="001A7BE7">
        <w:t>Assess the spectral peak purity of the CX-4945</w:t>
      </w:r>
      <w:r w:rsidR="007B17D3">
        <w:t xml:space="preserve"> peak</w:t>
      </w:r>
      <w:r w:rsidR="001A7BE7">
        <w:t>.</w:t>
      </w:r>
    </w:p>
    <w:p w14:paraId="4A0D74B4" w14:textId="09336A37" w:rsidR="001A7BE7" w:rsidRDefault="001A7BE7" w:rsidP="001A7BE7">
      <w:pPr>
        <w:pStyle w:val="Bullet2"/>
        <w:spacing w:line="240" w:lineRule="auto"/>
        <w:ind w:left="1800" w:hanging="360"/>
      </w:pPr>
      <w:r>
        <w:t>Determine the percent recovery (calculated against the control) and the percent degradation.</w:t>
      </w:r>
    </w:p>
    <w:p w14:paraId="7BF0DE50" w14:textId="77777777" w:rsidR="007B17D3" w:rsidRDefault="007B17D3" w:rsidP="007B17D3">
      <w:pPr>
        <w:pStyle w:val="Bullet2"/>
        <w:spacing w:line="240" w:lineRule="auto"/>
        <w:ind w:left="1800" w:hanging="360"/>
      </w:pPr>
      <w:r>
        <w:t>Report UV spectra of active and degradation products obtained.</w:t>
      </w:r>
    </w:p>
    <w:p w14:paraId="4770A54C" w14:textId="3730FB5A" w:rsidR="001A7BE7" w:rsidRDefault="001A7BE7" w:rsidP="001A7BE7">
      <w:pPr>
        <w:pStyle w:val="Heading2"/>
      </w:pPr>
      <w:bookmarkStart w:id="352" w:name="_Toc71042904"/>
      <w:bookmarkStart w:id="353" w:name="_Toc71643093"/>
      <w:r>
        <w:t>Validity Criteria</w:t>
      </w:r>
      <w:bookmarkEnd w:id="352"/>
      <w:bookmarkEnd w:id="353"/>
    </w:p>
    <w:p w14:paraId="70B6FDBC" w14:textId="46DFD0B6" w:rsidR="001A7BE7" w:rsidRDefault="001A7BE7" w:rsidP="001A7BE7">
      <w:pPr>
        <w:pStyle w:val="Bullet2"/>
      </w:pPr>
      <w:r>
        <w:t xml:space="preserve">Meet system suitability requirements per </w:t>
      </w:r>
      <w:r w:rsidRPr="001A7BE7">
        <w:rPr>
          <w:b/>
        </w:rPr>
        <w:t>Section 2.14</w:t>
      </w:r>
      <w:r>
        <w:t>.</w:t>
      </w:r>
    </w:p>
    <w:p w14:paraId="48D9FFFF" w14:textId="2B63E3B7" w:rsidR="001A7BE7" w:rsidRDefault="001A7BE7" w:rsidP="001577F6">
      <w:pPr>
        <w:pStyle w:val="Heading2"/>
      </w:pPr>
      <w:bookmarkStart w:id="354" w:name="_Toc71042905"/>
      <w:bookmarkStart w:id="355" w:name="_Toc71643094"/>
      <w:r>
        <w:t>Acceptance Criteria</w:t>
      </w:r>
      <w:bookmarkEnd w:id="354"/>
      <w:bookmarkEnd w:id="355"/>
    </w:p>
    <w:p w14:paraId="3B38E09B" w14:textId="68B0A8D8" w:rsidR="001A7BE7" w:rsidRDefault="001A7BE7" w:rsidP="001A7BE7">
      <w:pPr>
        <w:pStyle w:val="Bullet2"/>
      </w:pPr>
      <w:commentRangeStart w:id="356"/>
      <w:r>
        <w:t xml:space="preserve">Degradation should be </w:t>
      </w:r>
      <w:proofErr w:type="gramStart"/>
      <w:r>
        <w:t>between 5% to 25%</w:t>
      </w:r>
      <w:proofErr w:type="gramEnd"/>
      <w:r>
        <w:t>.</w:t>
      </w:r>
      <w:commentRangeEnd w:id="356"/>
      <w:r w:rsidR="00393E7F">
        <w:rPr>
          <w:rStyle w:val="CommentReference"/>
          <w:rFonts w:eastAsia="Times New Roman" w:cs="Times New Roman"/>
        </w:rPr>
        <w:commentReference w:id="356"/>
      </w:r>
    </w:p>
    <w:p w14:paraId="5AB63BF1" w14:textId="6D79BCF1" w:rsidR="001A7BE7" w:rsidRDefault="001A7BE7" w:rsidP="001A7BE7">
      <w:pPr>
        <w:pStyle w:val="Bullet2"/>
      </w:pPr>
      <w:r>
        <w:t>The resolution between the active and the closest-eluting peak (if present at a level of ≥ 0.05%) is NLT 1.5.</w:t>
      </w:r>
    </w:p>
    <w:p w14:paraId="27B0B4A1" w14:textId="77777777" w:rsidR="001A7BE7" w:rsidRDefault="001A7BE7" w:rsidP="001A7BE7">
      <w:pPr>
        <w:pStyle w:val="Bullet2"/>
      </w:pPr>
      <w:r>
        <w:t>The resolution between any known impurity and the closest-eluting peak (if present at a level of ≥ 0.05%) is NLT 1.2.</w:t>
      </w:r>
    </w:p>
    <w:p w14:paraId="6542E965" w14:textId="4FDB69B2" w:rsidR="001A7BE7" w:rsidRDefault="001A7BE7" w:rsidP="001A7BE7">
      <w:pPr>
        <w:pStyle w:val="Bullet2"/>
      </w:pPr>
      <w:r>
        <w:t>Degradation peaks ≥ 0.05% must be resolved from each other to the extent that all impurity peaks can be accurately quantified.</w:t>
      </w:r>
    </w:p>
    <w:p w14:paraId="287F015C" w14:textId="62E7EA66" w:rsidR="001A7BE7" w:rsidRPr="001A7BE7" w:rsidRDefault="00761D22" w:rsidP="001A7BE7">
      <w:pPr>
        <w:pStyle w:val="Bullet2"/>
      </w:pPr>
      <w:r>
        <w:t>Peak purity analysis of active peak</w:t>
      </w:r>
      <w:r w:rsidR="001A7BE7">
        <w:t xml:space="preserve"> from treated solutions indicate that the peak elutes as a spectrally homogenous peak (purity threshold &gt; purity angle).</w:t>
      </w:r>
    </w:p>
    <w:p w14:paraId="77C3CE73" w14:textId="77777777" w:rsidR="005668AB" w:rsidRDefault="005668AB" w:rsidP="005668AB">
      <w:pPr>
        <w:pStyle w:val="Heading1"/>
      </w:pPr>
      <w:bookmarkStart w:id="357" w:name="_Toc71042906"/>
      <w:bookmarkStart w:id="358" w:name="_Toc71643095"/>
      <w:r>
        <w:t>Quantitation Limit</w:t>
      </w:r>
      <w:bookmarkStart w:id="359" w:name="_GoBack"/>
      <w:bookmarkEnd w:id="313"/>
      <w:bookmarkEnd w:id="357"/>
      <w:bookmarkEnd w:id="358"/>
      <w:bookmarkEnd w:id="359"/>
    </w:p>
    <w:p w14:paraId="2DD416ED" w14:textId="77777777" w:rsidR="005668AB" w:rsidRPr="008242F3" w:rsidRDefault="005668AB" w:rsidP="005668AB">
      <w:r w:rsidRPr="00E151FE">
        <w:t>The Quantitation Limit (QL) will be evaluated at a concentration correspond</w:t>
      </w:r>
      <w:r>
        <w:t>ing to an impurity level of 0.05</w:t>
      </w:r>
      <w:r w:rsidRPr="00E151FE">
        <w:t xml:space="preserve">%. The </w:t>
      </w:r>
      <w:r>
        <w:t>QL</w:t>
      </w:r>
      <w:r w:rsidRPr="00E151FE">
        <w:t xml:space="preserve"> is repr</w:t>
      </w:r>
      <w:r>
        <w:t>esented by the sensitivity solution (</w:t>
      </w:r>
      <w:r w:rsidRPr="00E17917">
        <w:rPr>
          <w:b/>
        </w:rPr>
        <w:t>Section 2.8</w:t>
      </w:r>
      <w:r>
        <w:t>). The peak signal-to-noise ratio (S/N) will be assessed in order to ensure that adequate sensitivity can be achieved at this level.</w:t>
      </w:r>
    </w:p>
    <w:p w14:paraId="3C805365" w14:textId="77777777" w:rsidR="005668AB" w:rsidRDefault="005668AB" w:rsidP="005668AB">
      <w:pPr>
        <w:pStyle w:val="Heading2"/>
      </w:pPr>
      <w:bookmarkStart w:id="360" w:name="_Toc47711068"/>
      <w:bookmarkStart w:id="361" w:name="_Toc71042907"/>
      <w:bookmarkStart w:id="362" w:name="_Toc71643096"/>
      <w:r>
        <w:lastRenderedPageBreak/>
        <w:t>Procedure</w:t>
      </w:r>
      <w:bookmarkEnd w:id="360"/>
      <w:bookmarkEnd w:id="361"/>
      <w:bookmarkEnd w:id="362"/>
    </w:p>
    <w:p w14:paraId="220C269B" w14:textId="77777777" w:rsidR="005668AB" w:rsidRDefault="005668AB" w:rsidP="005668AB">
      <w:pPr>
        <w:pStyle w:val="Bullet2"/>
        <w:spacing w:line="240" w:lineRule="auto"/>
        <w:ind w:left="1800" w:hanging="360"/>
      </w:pPr>
      <w:r>
        <w:t xml:space="preserve">Establish system suitability per </w:t>
      </w:r>
      <w:r w:rsidRPr="00FD357A">
        <w:rPr>
          <w:b/>
        </w:rPr>
        <w:t xml:space="preserve">Section </w:t>
      </w:r>
      <w:r>
        <w:rPr>
          <w:b/>
        </w:rPr>
        <w:t>2.14</w:t>
      </w:r>
      <w:r>
        <w:t>.</w:t>
      </w:r>
    </w:p>
    <w:p w14:paraId="4731C4C7" w14:textId="77777777" w:rsidR="005668AB" w:rsidRDefault="005668AB" w:rsidP="005668AB">
      <w:pPr>
        <w:pStyle w:val="Bullet2"/>
        <w:spacing w:line="240" w:lineRule="auto"/>
        <w:ind w:left="1800" w:hanging="360"/>
      </w:pPr>
      <w:r w:rsidRPr="00A07142">
        <w:t xml:space="preserve">Inject </w:t>
      </w:r>
      <w:r>
        <w:t>sensitivity solution six times</w:t>
      </w:r>
      <w:r w:rsidRPr="007F54D4">
        <w:t xml:space="preserve"> </w:t>
      </w:r>
      <w:r>
        <w:t>and determine the S/N</w:t>
      </w:r>
      <w:r w:rsidRPr="00A07142">
        <w:t>.</w:t>
      </w:r>
    </w:p>
    <w:p w14:paraId="5B56D02C" w14:textId="77777777" w:rsidR="005668AB" w:rsidRPr="00765058" w:rsidRDefault="005668AB" w:rsidP="005668AB">
      <w:pPr>
        <w:pStyle w:val="Heading2"/>
        <w:spacing w:before="240"/>
      </w:pPr>
      <w:bookmarkStart w:id="363" w:name="_Toc71042908"/>
      <w:bookmarkStart w:id="364" w:name="_Toc71643097"/>
      <w:r w:rsidRPr="00765058">
        <w:t>Validity Criteria</w:t>
      </w:r>
      <w:bookmarkEnd w:id="363"/>
      <w:bookmarkEnd w:id="364"/>
    </w:p>
    <w:p w14:paraId="2C7D0592" w14:textId="77777777" w:rsidR="005668AB" w:rsidRDefault="005668AB" w:rsidP="005668AB">
      <w:pPr>
        <w:pStyle w:val="Bullet2"/>
        <w:spacing w:line="240" w:lineRule="auto"/>
        <w:ind w:left="1800" w:hanging="360"/>
      </w:pPr>
      <w:r w:rsidRPr="00A07142">
        <w:t xml:space="preserve">Meet the system suitability requirements in </w:t>
      </w:r>
      <w:r w:rsidRPr="00835675">
        <w:rPr>
          <w:b/>
        </w:rPr>
        <w:t xml:space="preserve">Section </w:t>
      </w:r>
      <w:r>
        <w:rPr>
          <w:b/>
        </w:rPr>
        <w:t>2.14</w:t>
      </w:r>
      <w:r>
        <w:t>.</w:t>
      </w:r>
    </w:p>
    <w:p w14:paraId="534B86DB" w14:textId="77777777" w:rsidR="005668AB" w:rsidRDefault="005668AB" w:rsidP="005668AB">
      <w:pPr>
        <w:pStyle w:val="Heading2"/>
      </w:pPr>
      <w:bookmarkStart w:id="365" w:name="_Toc47711069"/>
      <w:bookmarkStart w:id="366" w:name="_Toc71042909"/>
      <w:bookmarkStart w:id="367" w:name="_Toc71643098"/>
      <w:r>
        <w:t>Acceptance Criteria</w:t>
      </w:r>
      <w:bookmarkEnd w:id="365"/>
      <w:bookmarkEnd w:id="366"/>
      <w:bookmarkEnd w:id="367"/>
    </w:p>
    <w:p w14:paraId="13817114" w14:textId="77777777" w:rsidR="005668AB" w:rsidRDefault="005668AB" w:rsidP="005668AB">
      <w:pPr>
        <w:pStyle w:val="Bullet2"/>
      </w:pPr>
      <w:r>
        <w:t>The S/N is NLT 10</w:t>
      </w:r>
      <w:r w:rsidRPr="007F54D4">
        <w:t xml:space="preserve"> in each injection</w:t>
      </w:r>
      <w:r>
        <w:t>.</w:t>
      </w:r>
    </w:p>
    <w:p w14:paraId="67DBC6DC" w14:textId="5E8683B9" w:rsidR="005668AB" w:rsidRDefault="005668AB" w:rsidP="005668AB">
      <w:pPr>
        <w:pStyle w:val="Bullet2"/>
      </w:pPr>
      <w:r w:rsidRPr="007F54D4">
        <w:t>The</w:t>
      </w:r>
      <w:r w:rsidR="00E07B20">
        <w:t xml:space="preserve"> %</w:t>
      </w:r>
      <w:r w:rsidRPr="007F54D4">
        <w:t xml:space="preserve"> RSD of peak area responses is NMT 15% for the active</w:t>
      </w:r>
      <w:r>
        <w:t>.</w:t>
      </w:r>
    </w:p>
    <w:p w14:paraId="26D567EB" w14:textId="003DA4A3" w:rsidR="00153482" w:rsidRDefault="00153482" w:rsidP="005668AB">
      <w:pPr>
        <w:pStyle w:val="Heading1"/>
      </w:pPr>
      <w:bookmarkStart w:id="368" w:name="_Toc71643099"/>
      <w:bookmarkStart w:id="369" w:name="_Toc71042910"/>
      <w:bookmarkStart w:id="370" w:name="_Toc47711073"/>
      <w:r>
        <w:t>Accuracy by spiked Recovery</w:t>
      </w:r>
      <w:bookmarkEnd w:id="368"/>
    </w:p>
    <w:p w14:paraId="1650491C" w14:textId="5A5E8DF6" w:rsidR="00977BAE" w:rsidRPr="00977BAE" w:rsidRDefault="00977BAE" w:rsidP="00977BAE">
      <w:r>
        <w:t>The accuracy of the method will be assessed for the quantitation of the CX-4945 in the drug product.</w:t>
      </w:r>
    </w:p>
    <w:p w14:paraId="39D5BFBA" w14:textId="0B57672C" w:rsidR="00D94B95" w:rsidRDefault="00E007BE" w:rsidP="00153482">
      <w:r>
        <w:t xml:space="preserve">The </w:t>
      </w:r>
      <w:r w:rsidR="00977BAE">
        <w:t>a</w:t>
      </w:r>
      <w:r>
        <w:t xml:space="preserve">ccuracy study will be performed by spiking known amounts of CX-4945 drug substance </w:t>
      </w:r>
      <w:r w:rsidR="00977BAE">
        <w:t>onto</w:t>
      </w:r>
      <w:r>
        <w:t xml:space="preserve"> </w:t>
      </w:r>
      <w:r w:rsidR="00977BAE">
        <w:t>a corresponding amount of</w:t>
      </w:r>
      <w:r>
        <w:t xml:space="preserve"> CX-4945 capsule </w:t>
      </w:r>
      <w:r w:rsidR="00525E0C">
        <w:t>composite placebo</w:t>
      </w:r>
      <w:r>
        <w:t xml:space="preserve">. </w:t>
      </w:r>
    </w:p>
    <w:p w14:paraId="40A7CBAE" w14:textId="5C9096E1" w:rsidR="00153482" w:rsidRDefault="00D94B95" w:rsidP="00153482">
      <w:r>
        <w:t>For Assay, the accuracy</w:t>
      </w:r>
      <w:r w:rsidR="00E007BE">
        <w:t xml:space="preserve"> will be evaluated from </w:t>
      </w:r>
      <w:r w:rsidR="00977BAE">
        <w:t xml:space="preserve">CX-4945 </w:t>
      </w:r>
      <w:r w:rsidR="00E007BE">
        <w:t>co</w:t>
      </w:r>
      <w:r w:rsidR="00977BAE">
        <w:t xml:space="preserve">ncentrations corresponding to </w:t>
      </w:r>
      <w:r w:rsidR="00E007BE">
        <w:t>50% to 150% of the nominal sample concentration</w:t>
      </w:r>
      <w:r w:rsidR="00977BAE">
        <w:t xml:space="preserve"> of 0.1 mg/mL.</w:t>
      </w:r>
    </w:p>
    <w:p w14:paraId="3A3F9052" w14:textId="598D69F5" w:rsidR="00D94B95" w:rsidRDefault="00D94B95" w:rsidP="00153482">
      <w:r>
        <w:t xml:space="preserve">For Impurities, </w:t>
      </w:r>
      <w:r w:rsidR="00977BAE">
        <w:t>the accuracy will be evaluated from concentrations corresponding to an impurity level of 0.1% to 0.3% of the nominal sample concentration of 0.1 mg/mL.</w:t>
      </w:r>
    </w:p>
    <w:p w14:paraId="13244F37" w14:textId="59059BD4" w:rsidR="00596F7A" w:rsidRDefault="002C7202" w:rsidP="00A94869">
      <w:pPr>
        <w:pStyle w:val="Heading2"/>
        <w:spacing w:before="240"/>
      </w:pPr>
      <w:bookmarkStart w:id="371" w:name="_Toc71643100"/>
      <w:r>
        <w:t>Accuracy f</w:t>
      </w:r>
      <w:r w:rsidR="00596F7A">
        <w:t>or Assay</w:t>
      </w:r>
      <w:bookmarkEnd w:id="371"/>
    </w:p>
    <w:p w14:paraId="305177B3" w14:textId="008ACEE9" w:rsidR="001B34E9" w:rsidRDefault="001B34E9" w:rsidP="00A94869">
      <w:pPr>
        <w:pStyle w:val="Heading3"/>
        <w:spacing w:before="120"/>
      </w:pPr>
      <w:bookmarkStart w:id="372" w:name="_Toc71643101"/>
      <w:r>
        <w:t>Recovery Sample Preparations</w:t>
      </w:r>
      <w:bookmarkEnd w:id="372"/>
    </w:p>
    <w:p w14:paraId="1F8B89FE" w14:textId="487F2B26" w:rsidR="00116658" w:rsidRDefault="00116658" w:rsidP="00116658">
      <w:pPr>
        <w:pStyle w:val="Normal2"/>
      </w:pPr>
      <w:r>
        <w:t xml:space="preserve">Accurately weigh about </w:t>
      </w:r>
      <w:r w:rsidR="00B765FB">
        <w:t>140</w:t>
      </w:r>
      <w:r>
        <w:t xml:space="preserve"> mg of CX-4945 capsule </w:t>
      </w:r>
      <w:r w:rsidR="00525E0C">
        <w:t xml:space="preserve">composite </w:t>
      </w:r>
      <w:r>
        <w:t xml:space="preserve">placebo </w:t>
      </w:r>
      <w:r w:rsidR="00D6624D">
        <w:t xml:space="preserve">and CX-4945 sodium salt drug substance </w:t>
      </w:r>
      <w:r>
        <w:t xml:space="preserve">as directed in </w:t>
      </w:r>
      <w:r w:rsidRPr="00525E0C">
        <w:rPr>
          <w:b/>
        </w:rPr>
        <w:t>Table 7-1</w:t>
      </w:r>
      <w:r w:rsidR="00602648" w:rsidRPr="00602648">
        <w:t xml:space="preserve"> </w:t>
      </w:r>
      <w:r w:rsidR="00602648">
        <w:t>into 100-mL volumetric flasks</w:t>
      </w:r>
      <w:r>
        <w:t>. Add about ¾ volume of diluent and swirl to avoid clumping. Sonicate for 15 minutes with occasional swirling. Mechanically shake for 15 minutes. Allow solution to cool to room temperature, then dilute to volume with diluent and mix well. Filter an aliquot of the solution through a Millipore 0.45</w:t>
      </w:r>
      <w:r>
        <w:noBreakHyphen/>
        <w:t xml:space="preserve">μm PVDF </w:t>
      </w:r>
      <w:r>
        <w:rPr>
          <w:rFonts w:cs="Times New Roman"/>
        </w:rPr>
        <w:t>membrane filter</w:t>
      </w:r>
      <w:r>
        <w:t>, discarding the first 3 mL to waste.</w:t>
      </w:r>
    </w:p>
    <w:p w14:paraId="4E48CBBB" w14:textId="4908F4DC" w:rsidR="005E27CE" w:rsidRDefault="005E27CE" w:rsidP="00854731">
      <w:pPr>
        <w:pStyle w:val="Normal2"/>
      </w:pPr>
      <w:r>
        <w:t xml:space="preserve">Dilute </w:t>
      </w:r>
      <w:r w:rsidR="00AB0483">
        <w:t>5</w:t>
      </w:r>
      <w:r>
        <w:t>.0 mL of the filtrate to 100 mL with diluent and mix well.</w:t>
      </w:r>
    </w:p>
    <w:p w14:paraId="5A0E5E0C" w14:textId="282F14C9" w:rsidR="00116658" w:rsidRPr="00AD5EC7" w:rsidRDefault="00116658" w:rsidP="00575632">
      <w:pPr>
        <w:keepNext/>
        <w:keepLines/>
        <w:shd w:val="clear" w:color="auto" w:fill="FFFFFF"/>
        <w:spacing w:before="240" w:after="120" w:line="240" w:lineRule="auto"/>
        <w:jc w:val="center"/>
        <w:outlineLvl w:val="5"/>
        <w:rPr>
          <w:rFonts w:eastAsia="Times New Roman" w:cs="Arial"/>
          <w:b/>
          <w:szCs w:val="24"/>
        </w:rPr>
      </w:pPr>
      <w:r>
        <w:rPr>
          <w:rFonts w:eastAsia="Times New Roman" w:cs="Arial"/>
          <w:b/>
          <w:szCs w:val="24"/>
        </w:rPr>
        <w:lastRenderedPageBreak/>
        <w:t>Table 7</w:t>
      </w:r>
      <w:r w:rsidRPr="00AD5EC7">
        <w:rPr>
          <w:rFonts w:eastAsia="Times New Roman" w:cs="Arial"/>
          <w:b/>
          <w:szCs w:val="24"/>
        </w:rPr>
        <w:t xml:space="preserve">-1. </w:t>
      </w:r>
      <w:r>
        <w:rPr>
          <w:rFonts w:eastAsia="Times New Roman" w:cs="Arial"/>
          <w:szCs w:val="24"/>
        </w:rPr>
        <w:t>Preparation of Recovery sample solutions</w:t>
      </w:r>
      <w:r w:rsidR="002C7202">
        <w:rPr>
          <w:rFonts w:eastAsia="Times New Roman" w:cs="Arial"/>
          <w:szCs w:val="24"/>
        </w:rPr>
        <w:t xml:space="preserve"> for Assay</w:t>
      </w: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473"/>
        <w:gridCol w:w="1306"/>
        <w:gridCol w:w="1253"/>
        <w:gridCol w:w="1310"/>
        <w:gridCol w:w="1724"/>
        <w:gridCol w:w="1605"/>
      </w:tblGrid>
      <w:tr w:rsidR="002C7202" w:rsidRPr="00AD5EC7" w14:paraId="1BE8EE92" w14:textId="77777777" w:rsidTr="00575632">
        <w:trPr>
          <w:trHeight w:val="258"/>
          <w:jc w:val="center"/>
        </w:trPr>
        <w:tc>
          <w:tcPr>
            <w:tcW w:w="1039" w:type="dxa"/>
            <w:shd w:val="clear" w:color="auto" w:fill="D9D9D9"/>
            <w:vAlign w:val="center"/>
          </w:tcPr>
          <w:p w14:paraId="743ACB72" w14:textId="5F665DF2" w:rsidR="002C7202" w:rsidRPr="00AD5EC7"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Recovery Level</w:t>
            </w:r>
          </w:p>
        </w:tc>
        <w:tc>
          <w:tcPr>
            <w:tcW w:w="1473" w:type="dxa"/>
            <w:shd w:val="clear" w:color="auto" w:fill="D9D9D9"/>
            <w:vAlign w:val="center"/>
          </w:tcPr>
          <w:p w14:paraId="0E9BD37F" w14:textId="4B9D344E" w:rsidR="002C7202" w:rsidRPr="00AD5EC7"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Nominal Concentration (%)</w:t>
            </w:r>
          </w:p>
        </w:tc>
        <w:tc>
          <w:tcPr>
            <w:tcW w:w="1306" w:type="dxa"/>
            <w:shd w:val="clear" w:color="auto" w:fill="D9D9D9"/>
            <w:vAlign w:val="center"/>
          </w:tcPr>
          <w:p w14:paraId="16E8EB7B" w14:textId="4776A5C3" w:rsidR="002C7202"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Weight of CX-4545 sodium salt</w:t>
            </w:r>
            <w:r>
              <w:rPr>
                <w:rFonts w:eastAsia="Calibri" w:cs="Times New Roman"/>
                <w:b/>
                <w:sz w:val="20"/>
                <w:szCs w:val="24"/>
              </w:rPr>
              <w:br/>
              <w:t>(mg)</w:t>
            </w:r>
          </w:p>
        </w:tc>
        <w:tc>
          <w:tcPr>
            <w:tcW w:w="1253" w:type="dxa"/>
            <w:shd w:val="clear" w:color="auto" w:fill="D9D9D9"/>
            <w:vAlign w:val="center"/>
          </w:tcPr>
          <w:p w14:paraId="13AE732E" w14:textId="2962F267" w:rsidR="002C7202"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 xml:space="preserve">Weight of Placebo </w:t>
            </w:r>
            <w:r>
              <w:rPr>
                <w:rFonts w:eastAsia="Calibri" w:cs="Times New Roman"/>
                <w:b/>
                <w:sz w:val="20"/>
                <w:szCs w:val="24"/>
              </w:rPr>
              <w:br/>
              <w:t>(mg)</w:t>
            </w:r>
          </w:p>
        </w:tc>
        <w:tc>
          <w:tcPr>
            <w:tcW w:w="1310" w:type="dxa"/>
            <w:shd w:val="clear" w:color="auto" w:fill="D9D9D9"/>
            <w:vAlign w:val="center"/>
          </w:tcPr>
          <w:p w14:paraId="2E913FC3" w14:textId="0547199E" w:rsidR="002C7202" w:rsidRPr="00AD5EC7"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Flask Volume</w:t>
            </w:r>
            <w:r>
              <w:rPr>
                <w:rFonts w:eastAsia="Calibri" w:cs="Times New Roman"/>
                <w:b/>
                <w:sz w:val="20"/>
                <w:szCs w:val="24"/>
              </w:rPr>
              <w:br/>
              <w:t>(mL)</w:t>
            </w:r>
          </w:p>
        </w:tc>
        <w:tc>
          <w:tcPr>
            <w:tcW w:w="1724" w:type="dxa"/>
            <w:shd w:val="clear" w:color="auto" w:fill="D9D9D9"/>
            <w:vAlign w:val="center"/>
          </w:tcPr>
          <w:p w14:paraId="31D6D48B" w14:textId="5A1C81DC" w:rsidR="002C7202" w:rsidRPr="00AD5EC7"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Dilution</w:t>
            </w:r>
          </w:p>
        </w:tc>
        <w:tc>
          <w:tcPr>
            <w:tcW w:w="1605" w:type="dxa"/>
            <w:shd w:val="clear" w:color="auto" w:fill="D9D9D9"/>
            <w:vAlign w:val="center"/>
          </w:tcPr>
          <w:p w14:paraId="0B0D6504" w14:textId="4CC8604D" w:rsidR="002C7202" w:rsidRPr="00AD5EC7" w:rsidRDefault="002C7202" w:rsidP="00575632">
            <w:pPr>
              <w:keepNext/>
              <w:keepLines/>
              <w:spacing w:before="120" w:after="60" w:line="276" w:lineRule="auto"/>
              <w:jc w:val="center"/>
              <w:rPr>
                <w:rFonts w:eastAsia="Calibri" w:cs="Times New Roman"/>
                <w:b/>
                <w:sz w:val="20"/>
                <w:szCs w:val="24"/>
              </w:rPr>
            </w:pPr>
            <w:r>
              <w:rPr>
                <w:rFonts w:eastAsia="Calibri" w:cs="Times New Roman"/>
                <w:b/>
                <w:sz w:val="20"/>
                <w:szCs w:val="24"/>
              </w:rPr>
              <w:t>Approximate Concentration of CX</w:t>
            </w:r>
            <w:r>
              <w:rPr>
                <w:rFonts w:eastAsia="Calibri" w:cs="Times New Roman"/>
                <w:b/>
                <w:sz w:val="20"/>
                <w:szCs w:val="24"/>
              </w:rPr>
              <w:noBreakHyphen/>
              <w:t xml:space="preserve">4545 </w:t>
            </w:r>
            <w:r>
              <w:rPr>
                <w:rFonts w:eastAsia="Calibri" w:cs="Times New Roman"/>
                <w:b/>
                <w:sz w:val="20"/>
                <w:szCs w:val="24"/>
              </w:rPr>
              <w:br/>
              <w:t>(mg/mL)</w:t>
            </w:r>
          </w:p>
        </w:tc>
      </w:tr>
      <w:tr w:rsidR="002C7202" w:rsidRPr="00AD5EC7" w14:paraId="5DA9E95B" w14:textId="77777777" w:rsidTr="00854731">
        <w:trPr>
          <w:trHeight w:val="71"/>
          <w:jc w:val="center"/>
        </w:trPr>
        <w:tc>
          <w:tcPr>
            <w:tcW w:w="1039" w:type="dxa"/>
          </w:tcPr>
          <w:p w14:paraId="52151FA5" w14:textId="35ABC68C" w:rsidR="002C7202" w:rsidRPr="00AD5EC7" w:rsidRDefault="002C7202" w:rsidP="00575632">
            <w:pPr>
              <w:keepNext/>
              <w:keepLines/>
              <w:spacing w:before="20" w:after="20" w:line="276" w:lineRule="auto"/>
              <w:jc w:val="center"/>
              <w:rPr>
                <w:rFonts w:eastAsia="Calibri" w:cs="Times New Roman"/>
                <w:sz w:val="20"/>
                <w:szCs w:val="24"/>
              </w:rPr>
            </w:pPr>
            <w:r>
              <w:rPr>
                <w:rFonts w:eastAsia="Calibri" w:cs="Times New Roman"/>
                <w:sz w:val="20"/>
                <w:szCs w:val="24"/>
              </w:rPr>
              <w:t>R1</w:t>
            </w:r>
          </w:p>
        </w:tc>
        <w:tc>
          <w:tcPr>
            <w:tcW w:w="1473" w:type="dxa"/>
            <w:shd w:val="clear" w:color="auto" w:fill="auto"/>
            <w:vAlign w:val="center"/>
          </w:tcPr>
          <w:p w14:paraId="0F6BD729" w14:textId="303C85B3" w:rsidR="002C7202" w:rsidRPr="00AD5EC7" w:rsidRDefault="002C7202" w:rsidP="00575632">
            <w:pPr>
              <w:keepNext/>
              <w:keepLines/>
              <w:spacing w:before="20" w:after="20" w:line="276" w:lineRule="auto"/>
              <w:jc w:val="center"/>
              <w:rPr>
                <w:rFonts w:eastAsia="Calibri" w:cs="Times New Roman"/>
                <w:sz w:val="20"/>
                <w:szCs w:val="24"/>
              </w:rPr>
            </w:pPr>
            <w:r>
              <w:rPr>
                <w:rFonts w:eastAsia="Calibri" w:cs="Times New Roman"/>
                <w:sz w:val="20"/>
                <w:szCs w:val="24"/>
              </w:rPr>
              <w:t>50%</w:t>
            </w:r>
          </w:p>
        </w:tc>
        <w:tc>
          <w:tcPr>
            <w:tcW w:w="1306" w:type="dxa"/>
          </w:tcPr>
          <w:p w14:paraId="5C634CD7" w14:textId="39E6FB5B" w:rsidR="002C7202" w:rsidRDefault="00D6624D" w:rsidP="00575632">
            <w:pPr>
              <w:keepNext/>
              <w:keepLines/>
              <w:spacing w:before="20" w:after="20" w:line="276" w:lineRule="auto"/>
              <w:jc w:val="center"/>
              <w:rPr>
                <w:rFonts w:eastAsia="Calibri" w:cs="Times New Roman"/>
                <w:sz w:val="20"/>
                <w:szCs w:val="24"/>
              </w:rPr>
            </w:pPr>
            <w:r>
              <w:rPr>
                <w:rFonts w:eastAsia="Calibri" w:cs="Times New Roman"/>
                <w:sz w:val="20"/>
                <w:szCs w:val="24"/>
              </w:rPr>
              <w:t>125</w:t>
            </w:r>
          </w:p>
        </w:tc>
        <w:tc>
          <w:tcPr>
            <w:tcW w:w="1253" w:type="dxa"/>
          </w:tcPr>
          <w:p w14:paraId="670E95AF" w14:textId="1CA68CF5" w:rsidR="002C7202" w:rsidRDefault="00B765FB" w:rsidP="00575632">
            <w:pPr>
              <w:keepNext/>
              <w:keepLines/>
              <w:spacing w:before="20" w:after="20" w:line="276" w:lineRule="auto"/>
              <w:jc w:val="center"/>
              <w:rPr>
                <w:rFonts w:eastAsia="Calibri" w:cs="Times New Roman"/>
                <w:sz w:val="20"/>
                <w:szCs w:val="24"/>
              </w:rPr>
            </w:pPr>
            <w:r>
              <w:rPr>
                <w:rFonts w:eastAsia="Calibri" w:cs="Times New Roman"/>
                <w:sz w:val="20"/>
                <w:szCs w:val="24"/>
              </w:rPr>
              <w:t>140</w:t>
            </w:r>
          </w:p>
        </w:tc>
        <w:tc>
          <w:tcPr>
            <w:tcW w:w="1310" w:type="dxa"/>
          </w:tcPr>
          <w:p w14:paraId="031F179B" w14:textId="08B72CC1" w:rsidR="002C7202" w:rsidRPr="00AD5EC7" w:rsidRDefault="00B765FB" w:rsidP="00575632">
            <w:pPr>
              <w:keepNext/>
              <w:keepLines/>
              <w:spacing w:before="20" w:after="20" w:line="276" w:lineRule="auto"/>
              <w:jc w:val="center"/>
              <w:rPr>
                <w:rFonts w:eastAsia="Calibri" w:cs="Times New Roman"/>
                <w:sz w:val="20"/>
                <w:szCs w:val="24"/>
              </w:rPr>
            </w:pPr>
            <w:r>
              <w:rPr>
                <w:rFonts w:eastAsia="Calibri" w:cs="Times New Roman"/>
                <w:sz w:val="20"/>
                <w:szCs w:val="24"/>
              </w:rPr>
              <w:t>100</w:t>
            </w:r>
          </w:p>
        </w:tc>
        <w:tc>
          <w:tcPr>
            <w:tcW w:w="1724" w:type="dxa"/>
            <w:vMerge w:val="restart"/>
            <w:vAlign w:val="center"/>
          </w:tcPr>
          <w:p w14:paraId="5F09B706" w14:textId="60D81FC7" w:rsidR="002C7202" w:rsidRPr="00AD5EC7" w:rsidRDefault="00B765FB" w:rsidP="00575632">
            <w:pPr>
              <w:keepNext/>
              <w:keepLines/>
              <w:spacing w:before="20" w:after="20" w:line="276" w:lineRule="auto"/>
              <w:jc w:val="center"/>
              <w:rPr>
                <w:rFonts w:eastAsia="Calibri" w:cs="Times New Roman"/>
                <w:sz w:val="20"/>
                <w:szCs w:val="24"/>
              </w:rPr>
            </w:pPr>
            <w:r>
              <w:rPr>
                <w:rFonts w:eastAsia="Calibri" w:cs="Times New Roman"/>
                <w:sz w:val="20"/>
                <w:szCs w:val="24"/>
              </w:rPr>
              <w:t>5</w:t>
            </w:r>
            <w:r w:rsidR="002C7202">
              <w:rPr>
                <w:rFonts w:eastAsia="Calibri" w:cs="Times New Roman"/>
                <w:sz w:val="20"/>
                <w:szCs w:val="24"/>
              </w:rPr>
              <w:t>.0 mL to 100 mL</w:t>
            </w:r>
          </w:p>
        </w:tc>
        <w:tc>
          <w:tcPr>
            <w:tcW w:w="1605" w:type="dxa"/>
            <w:shd w:val="clear" w:color="auto" w:fill="auto"/>
            <w:vAlign w:val="center"/>
          </w:tcPr>
          <w:p w14:paraId="3729E7AF" w14:textId="620C9481" w:rsidR="002C7202" w:rsidRPr="00AD5EC7" w:rsidRDefault="002C7202" w:rsidP="00575632">
            <w:pPr>
              <w:keepNext/>
              <w:keepLines/>
              <w:spacing w:before="20" w:after="20" w:line="276" w:lineRule="auto"/>
              <w:jc w:val="center"/>
              <w:rPr>
                <w:rFonts w:eastAsia="Calibri" w:cs="Times New Roman"/>
                <w:sz w:val="20"/>
                <w:szCs w:val="24"/>
              </w:rPr>
            </w:pPr>
            <w:r>
              <w:rPr>
                <w:rFonts w:eastAsia="Calibri" w:cs="Times New Roman"/>
                <w:sz w:val="20"/>
                <w:szCs w:val="24"/>
              </w:rPr>
              <w:t>0.05</w:t>
            </w:r>
          </w:p>
        </w:tc>
      </w:tr>
      <w:tr w:rsidR="002C7202" w:rsidRPr="00AD5EC7" w14:paraId="292D428D" w14:textId="77777777" w:rsidTr="002C7202">
        <w:trPr>
          <w:trHeight w:val="179"/>
          <w:jc w:val="center"/>
        </w:trPr>
        <w:tc>
          <w:tcPr>
            <w:tcW w:w="1039" w:type="dxa"/>
          </w:tcPr>
          <w:p w14:paraId="5A6A3E85" w14:textId="27868646" w:rsidR="002C7202" w:rsidRPr="00AD5EC7" w:rsidRDefault="002C7202" w:rsidP="00575632">
            <w:pPr>
              <w:keepNext/>
              <w:keepLines/>
              <w:spacing w:before="20" w:after="20" w:line="276" w:lineRule="auto"/>
              <w:jc w:val="center"/>
              <w:rPr>
                <w:rFonts w:eastAsia="Calibri" w:cs="Times New Roman"/>
                <w:sz w:val="20"/>
                <w:szCs w:val="24"/>
              </w:rPr>
            </w:pPr>
            <w:r>
              <w:rPr>
                <w:rFonts w:eastAsia="Calibri" w:cs="Times New Roman"/>
                <w:sz w:val="20"/>
                <w:szCs w:val="24"/>
              </w:rPr>
              <w:t>R2</w:t>
            </w:r>
          </w:p>
        </w:tc>
        <w:tc>
          <w:tcPr>
            <w:tcW w:w="1473" w:type="dxa"/>
            <w:shd w:val="clear" w:color="auto" w:fill="auto"/>
            <w:vAlign w:val="center"/>
          </w:tcPr>
          <w:p w14:paraId="38ED54D3" w14:textId="2322F2DA" w:rsidR="002C7202" w:rsidRPr="00AD5EC7" w:rsidRDefault="002C7202" w:rsidP="00575632">
            <w:pPr>
              <w:keepNext/>
              <w:keepLines/>
              <w:spacing w:before="20" w:after="20" w:line="276" w:lineRule="auto"/>
              <w:jc w:val="center"/>
              <w:rPr>
                <w:rFonts w:eastAsia="Calibri" w:cs="Times New Roman"/>
                <w:sz w:val="20"/>
                <w:szCs w:val="24"/>
              </w:rPr>
            </w:pPr>
            <w:r>
              <w:rPr>
                <w:rFonts w:eastAsia="Calibri" w:cs="Times New Roman"/>
                <w:sz w:val="20"/>
                <w:szCs w:val="24"/>
              </w:rPr>
              <w:t>100%</w:t>
            </w:r>
          </w:p>
        </w:tc>
        <w:tc>
          <w:tcPr>
            <w:tcW w:w="1306" w:type="dxa"/>
          </w:tcPr>
          <w:p w14:paraId="3A791F69" w14:textId="6814A0EC" w:rsidR="002C7202" w:rsidRDefault="00D6624D" w:rsidP="00575632">
            <w:pPr>
              <w:keepNext/>
              <w:keepLines/>
              <w:spacing w:before="20" w:after="20" w:line="276" w:lineRule="auto"/>
              <w:jc w:val="center"/>
              <w:rPr>
                <w:rFonts w:eastAsia="Calibri" w:cs="Times New Roman"/>
                <w:sz w:val="20"/>
                <w:szCs w:val="24"/>
              </w:rPr>
            </w:pPr>
            <w:r>
              <w:rPr>
                <w:rFonts w:eastAsia="Calibri" w:cs="Times New Roman"/>
                <w:sz w:val="20"/>
                <w:szCs w:val="24"/>
              </w:rPr>
              <w:t>250</w:t>
            </w:r>
          </w:p>
        </w:tc>
        <w:tc>
          <w:tcPr>
            <w:tcW w:w="1253" w:type="dxa"/>
          </w:tcPr>
          <w:p w14:paraId="2091614B" w14:textId="3C7A50F8" w:rsidR="002C7202" w:rsidRDefault="00B765FB" w:rsidP="00575632">
            <w:pPr>
              <w:keepNext/>
              <w:keepLines/>
              <w:spacing w:before="20" w:after="20" w:line="276" w:lineRule="auto"/>
              <w:jc w:val="center"/>
              <w:rPr>
                <w:rFonts w:eastAsia="Calibri" w:cs="Times New Roman"/>
                <w:sz w:val="20"/>
                <w:szCs w:val="24"/>
              </w:rPr>
            </w:pPr>
            <w:r>
              <w:rPr>
                <w:rFonts w:eastAsia="Calibri" w:cs="Times New Roman"/>
                <w:sz w:val="20"/>
                <w:szCs w:val="24"/>
              </w:rPr>
              <w:t>140</w:t>
            </w:r>
          </w:p>
        </w:tc>
        <w:tc>
          <w:tcPr>
            <w:tcW w:w="1310" w:type="dxa"/>
          </w:tcPr>
          <w:p w14:paraId="5B180C38" w14:textId="763C8F73" w:rsidR="002C7202" w:rsidRPr="00AD5EC7" w:rsidRDefault="00B765FB" w:rsidP="00575632">
            <w:pPr>
              <w:keepNext/>
              <w:keepLines/>
              <w:spacing w:before="20" w:after="20" w:line="276" w:lineRule="auto"/>
              <w:jc w:val="center"/>
              <w:rPr>
                <w:rFonts w:eastAsia="Calibri" w:cs="Times New Roman"/>
                <w:sz w:val="20"/>
                <w:szCs w:val="24"/>
              </w:rPr>
            </w:pPr>
            <w:r>
              <w:rPr>
                <w:rFonts w:eastAsia="Calibri" w:cs="Times New Roman"/>
                <w:sz w:val="20"/>
                <w:szCs w:val="24"/>
              </w:rPr>
              <w:t>100</w:t>
            </w:r>
          </w:p>
        </w:tc>
        <w:tc>
          <w:tcPr>
            <w:tcW w:w="1724" w:type="dxa"/>
            <w:vMerge/>
          </w:tcPr>
          <w:p w14:paraId="4FC903A6" w14:textId="5AD93D78" w:rsidR="002C7202" w:rsidRPr="00AD5EC7" w:rsidRDefault="002C7202" w:rsidP="00575632">
            <w:pPr>
              <w:keepNext/>
              <w:keepLines/>
              <w:spacing w:before="20" w:after="20" w:line="276" w:lineRule="auto"/>
              <w:jc w:val="center"/>
              <w:rPr>
                <w:rFonts w:eastAsia="Calibri" w:cs="Times New Roman"/>
                <w:sz w:val="20"/>
                <w:szCs w:val="24"/>
              </w:rPr>
            </w:pPr>
          </w:p>
        </w:tc>
        <w:tc>
          <w:tcPr>
            <w:tcW w:w="1605" w:type="dxa"/>
            <w:shd w:val="clear" w:color="auto" w:fill="auto"/>
            <w:vAlign w:val="center"/>
          </w:tcPr>
          <w:p w14:paraId="03DBFAB2" w14:textId="6DBF75D6" w:rsidR="002C7202" w:rsidRPr="00AD5EC7" w:rsidRDefault="002C7202" w:rsidP="00575632">
            <w:pPr>
              <w:keepNext/>
              <w:keepLines/>
              <w:spacing w:before="20" w:after="20" w:line="276" w:lineRule="auto"/>
              <w:jc w:val="center"/>
              <w:rPr>
                <w:rFonts w:eastAsia="Calibri" w:cs="Times New Roman"/>
                <w:sz w:val="20"/>
                <w:szCs w:val="24"/>
              </w:rPr>
            </w:pPr>
            <w:r>
              <w:rPr>
                <w:rFonts w:eastAsia="Calibri" w:cs="Times New Roman"/>
                <w:sz w:val="20"/>
                <w:szCs w:val="24"/>
              </w:rPr>
              <w:t>0.1</w:t>
            </w:r>
          </w:p>
        </w:tc>
      </w:tr>
      <w:tr w:rsidR="002C7202" w:rsidRPr="00AD5EC7" w14:paraId="4F7EF7F9" w14:textId="77777777" w:rsidTr="002C7202">
        <w:trPr>
          <w:trHeight w:val="179"/>
          <w:jc w:val="center"/>
        </w:trPr>
        <w:tc>
          <w:tcPr>
            <w:tcW w:w="1039" w:type="dxa"/>
          </w:tcPr>
          <w:p w14:paraId="485EE46D" w14:textId="3C3A030D" w:rsidR="002C7202" w:rsidRPr="00AD5EC7" w:rsidRDefault="002C7202" w:rsidP="005E27CE">
            <w:pPr>
              <w:spacing w:before="20" w:after="20" w:line="276" w:lineRule="auto"/>
              <w:jc w:val="center"/>
              <w:rPr>
                <w:rFonts w:eastAsia="Calibri" w:cs="Times New Roman"/>
                <w:sz w:val="20"/>
                <w:szCs w:val="24"/>
              </w:rPr>
            </w:pPr>
            <w:r>
              <w:rPr>
                <w:rFonts w:eastAsia="Calibri" w:cs="Times New Roman"/>
                <w:sz w:val="20"/>
                <w:szCs w:val="24"/>
              </w:rPr>
              <w:t>R3</w:t>
            </w:r>
          </w:p>
        </w:tc>
        <w:tc>
          <w:tcPr>
            <w:tcW w:w="1473" w:type="dxa"/>
            <w:shd w:val="clear" w:color="auto" w:fill="auto"/>
            <w:vAlign w:val="center"/>
          </w:tcPr>
          <w:p w14:paraId="7B6E1531" w14:textId="209A1CA0" w:rsidR="002C7202" w:rsidRPr="00AD5EC7" w:rsidRDefault="00B21A84" w:rsidP="005E27CE">
            <w:pPr>
              <w:spacing w:before="20" w:after="20" w:line="276" w:lineRule="auto"/>
              <w:jc w:val="center"/>
              <w:rPr>
                <w:rFonts w:eastAsia="Calibri" w:cs="Times New Roman"/>
                <w:sz w:val="20"/>
                <w:szCs w:val="24"/>
              </w:rPr>
            </w:pPr>
            <w:r>
              <w:rPr>
                <w:rFonts w:eastAsia="Calibri" w:cs="Times New Roman"/>
                <w:sz w:val="20"/>
                <w:szCs w:val="24"/>
              </w:rPr>
              <w:t>150</w:t>
            </w:r>
            <w:r w:rsidR="002C7202">
              <w:rPr>
                <w:rFonts w:eastAsia="Calibri" w:cs="Times New Roman"/>
                <w:sz w:val="20"/>
                <w:szCs w:val="24"/>
              </w:rPr>
              <w:t>%</w:t>
            </w:r>
          </w:p>
        </w:tc>
        <w:tc>
          <w:tcPr>
            <w:tcW w:w="1306" w:type="dxa"/>
          </w:tcPr>
          <w:p w14:paraId="26AC845F" w14:textId="7B8ED59B" w:rsidR="002C7202" w:rsidRDefault="00D6624D" w:rsidP="005E27CE">
            <w:pPr>
              <w:spacing w:before="20" w:after="20" w:line="276" w:lineRule="auto"/>
              <w:jc w:val="center"/>
              <w:rPr>
                <w:rFonts w:eastAsia="Calibri" w:cs="Times New Roman"/>
                <w:sz w:val="20"/>
                <w:szCs w:val="24"/>
              </w:rPr>
            </w:pPr>
            <w:r>
              <w:rPr>
                <w:rFonts w:eastAsia="Calibri" w:cs="Times New Roman"/>
                <w:sz w:val="20"/>
                <w:szCs w:val="24"/>
              </w:rPr>
              <w:t>375</w:t>
            </w:r>
          </w:p>
        </w:tc>
        <w:tc>
          <w:tcPr>
            <w:tcW w:w="1253" w:type="dxa"/>
          </w:tcPr>
          <w:p w14:paraId="4617858F" w14:textId="3B811C40" w:rsidR="002C7202" w:rsidRDefault="00B765FB" w:rsidP="005E27CE">
            <w:pPr>
              <w:spacing w:before="20" w:after="20" w:line="276" w:lineRule="auto"/>
              <w:jc w:val="center"/>
              <w:rPr>
                <w:rFonts w:eastAsia="Calibri" w:cs="Times New Roman"/>
                <w:sz w:val="20"/>
                <w:szCs w:val="24"/>
              </w:rPr>
            </w:pPr>
            <w:r>
              <w:rPr>
                <w:rFonts w:eastAsia="Calibri" w:cs="Times New Roman"/>
                <w:sz w:val="20"/>
                <w:szCs w:val="24"/>
              </w:rPr>
              <w:t>140</w:t>
            </w:r>
          </w:p>
        </w:tc>
        <w:tc>
          <w:tcPr>
            <w:tcW w:w="1310" w:type="dxa"/>
          </w:tcPr>
          <w:p w14:paraId="5862D934" w14:textId="0C58167B" w:rsidR="002C7202" w:rsidRPr="00AD5EC7" w:rsidRDefault="00B765FB" w:rsidP="005E27CE">
            <w:pPr>
              <w:spacing w:before="20" w:after="20" w:line="276" w:lineRule="auto"/>
              <w:jc w:val="center"/>
              <w:rPr>
                <w:rFonts w:eastAsia="Calibri" w:cs="Times New Roman"/>
                <w:sz w:val="20"/>
                <w:szCs w:val="24"/>
              </w:rPr>
            </w:pPr>
            <w:r>
              <w:rPr>
                <w:rFonts w:eastAsia="Calibri" w:cs="Times New Roman"/>
                <w:sz w:val="20"/>
                <w:szCs w:val="24"/>
              </w:rPr>
              <w:t>100</w:t>
            </w:r>
          </w:p>
        </w:tc>
        <w:tc>
          <w:tcPr>
            <w:tcW w:w="1724" w:type="dxa"/>
            <w:vMerge/>
          </w:tcPr>
          <w:p w14:paraId="5A9E27EA" w14:textId="4499B934" w:rsidR="002C7202" w:rsidRPr="00AD5EC7" w:rsidRDefault="002C7202" w:rsidP="005E27CE">
            <w:pPr>
              <w:spacing w:before="20" w:after="20" w:line="276" w:lineRule="auto"/>
              <w:jc w:val="center"/>
              <w:rPr>
                <w:rFonts w:eastAsia="Calibri" w:cs="Times New Roman"/>
                <w:sz w:val="20"/>
                <w:szCs w:val="24"/>
              </w:rPr>
            </w:pPr>
          </w:p>
        </w:tc>
        <w:tc>
          <w:tcPr>
            <w:tcW w:w="1605" w:type="dxa"/>
            <w:shd w:val="clear" w:color="auto" w:fill="auto"/>
            <w:vAlign w:val="center"/>
          </w:tcPr>
          <w:p w14:paraId="492FF2B5" w14:textId="4E405961" w:rsidR="002C7202" w:rsidRPr="00AD5EC7" w:rsidRDefault="00B21A84" w:rsidP="005E27CE">
            <w:pPr>
              <w:spacing w:before="20" w:after="20" w:line="276" w:lineRule="auto"/>
              <w:jc w:val="center"/>
              <w:rPr>
                <w:rFonts w:eastAsia="Calibri" w:cs="Times New Roman"/>
                <w:sz w:val="20"/>
                <w:szCs w:val="24"/>
              </w:rPr>
            </w:pPr>
            <w:r>
              <w:rPr>
                <w:rFonts w:eastAsia="Calibri" w:cs="Times New Roman"/>
                <w:sz w:val="20"/>
                <w:szCs w:val="24"/>
              </w:rPr>
              <w:t>0.15</w:t>
            </w:r>
          </w:p>
        </w:tc>
      </w:tr>
    </w:tbl>
    <w:p w14:paraId="1ED19220" w14:textId="64D87906" w:rsidR="005E27CE" w:rsidRPr="001B34E9" w:rsidRDefault="005E27CE" w:rsidP="001B34E9">
      <w:pPr>
        <w:pStyle w:val="Normal2"/>
      </w:pPr>
      <w:r>
        <w:t>Prepare each level in triplicate.</w:t>
      </w:r>
    </w:p>
    <w:p w14:paraId="56680C63" w14:textId="2EDE3F0A" w:rsidR="00116658" w:rsidRDefault="005E27CE" w:rsidP="005E27CE">
      <w:pPr>
        <w:pStyle w:val="Heading2"/>
      </w:pPr>
      <w:bookmarkStart w:id="373" w:name="_Toc71643102"/>
      <w:r>
        <w:t>C</w:t>
      </w:r>
      <w:r w:rsidR="00BA4497">
        <w:t xml:space="preserve">ontrol/Reference Solution </w:t>
      </w:r>
      <w:r>
        <w:t>Preparation</w:t>
      </w:r>
      <w:bookmarkEnd w:id="373"/>
    </w:p>
    <w:p w14:paraId="1B5ECC55" w14:textId="7B4338CE" w:rsidR="005E27CE" w:rsidRDefault="00BA4497" w:rsidP="005E27CE">
      <w:pPr>
        <w:pStyle w:val="Normal2"/>
      </w:pPr>
      <w:r>
        <w:t xml:space="preserve">Prepare a control/reference solution using CX-4945 sodium salt </w:t>
      </w:r>
      <w:r w:rsidR="005761BF">
        <w:t xml:space="preserve">drug substance </w:t>
      </w:r>
      <w:r>
        <w:t xml:space="preserve">as per </w:t>
      </w:r>
      <w:r w:rsidRPr="002D1FD3">
        <w:rPr>
          <w:b/>
        </w:rPr>
        <w:t>Section 2.9</w:t>
      </w:r>
      <w:r>
        <w:t>.</w:t>
      </w:r>
      <w:r w:rsidR="002C7202">
        <w:t xml:space="preserve"> </w:t>
      </w:r>
    </w:p>
    <w:p w14:paraId="664B60E2" w14:textId="41ECE5B3" w:rsidR="00AB0483" w:rsidRDefault="00AB0483" w:rsidP="005E27CE">
      <w:pPr>
        <w:pStyle w:val="Normal2"/>
      </w:pPr>
      <w:r>
        <w:t>Note—</w:t>
      </w:r>
      <w:proofErr w:type="gramStart"/>
      <w:r w:rsidR="005761BF">
        <w:t>Determine</w:t>
      </w:r>
      <w:proofErr w:type="gramEnd"/>
      <w:r>
        <w:t xml:space="preserve"> the water content of the CX-4945 </w:t>
      </w:r>
      <w:r w:rsidR="005761BF">
        <w:t xml:space="preserve">sodium salt </w:t>
      </w:r>
      <w:r>
        <w:t xml:space="preserve">drug substance as </w:t>
      </w:r>
      <w:r w:rsidR="005761BF">
        <w:t xml:space="preserve">per the analytical procedure in method </w:t>
      </w:r>
      <w:r w:rsidR="004B2F34">
        <w:t>verification</w:t>
      </w:r>
      <w:r w:rsidR="005761BF">
        <w:t xml:space="preserve"> protocol PRO MV 0129. </w:t>
      </w:r>
    </w:p>
    <w:p w14:paraId="76DB3B7F" w14:textId="7DEABF26" w:rsidR="002A2332" w:rsidRDefault="002C7202" w:rsidP="00BA4497">
      <w:pPr>
        <w:pStyle w:val="Heading2"/>
      </w:pPr>
      <w:bookmarkStart w:id="374" w:name="_Toc71643103"/>
      <w:r>
        <w:t>Accuracy f</w:t>
      </w:r>
      <w:r w:rsidR="002A2332">
        <w:t>or Impurities</w:t>
      </w:r>
      <w:bookmarkEnd w:id="374"/>
    </w:p>
    <w:p w14:paraId="18B093F3" w14:textId="31B91A73" w:rsidR="002C7202" w:rsidRDefault="002C7202" w:rsidP="002C7202">
      <w:pPr>
        <w:pStyle w:val="Heading3"/>
      </w:pPr>
      <w:bookmarkStart w:id="375" w:name="_Toc71643104"/>
      <w:r>
        <w:t>Spiking Solution Preparation</w:t>
      </w:r>
      <w:bookmarkEnd w:id="375"/>
    </w:p>
    <w:p w14:paraId="49287FBC" w14:textId="128AACC1" w:rsidR="002C7202" w:rsidRDefault="002C7202" w:rsidP="002C7202">
      <w:pPr>
        <w:pStyle w:val="Normal2"/>
      </w:pPr>
      <w:r w:rsidRPr="00EE72EE">
        <w:t xml:space="preserve">Accurately weigh and quantitatively transfer </w:t>
      </w:r>
      <w:r w:rsidR="00D6624D">
        <w:t>about 123 mg of</w:t>
      </w:r>
      <w:r>
        <w:t xml:space="preserve"> CX-4945 </w:t>
      </w:r>
      <w:r w:rsidR="00D6624D">
        <w:t xml:space="preserve">sodium salt </w:t>
      </w:r>
      <w:r>
        <w:t xml:space="preserve">drug substance </w:t>
      </w:r>
      <w:r w:rsidR="00D6624D">
        <w:t>(</w:t>
      </w:r>
      <w:r>
        <w:t xml:space="preserve">equivalent to approximately </w:t>
      </w:r>
      <w:r w:rsidR="00D6624D">
        <w:t>100</w:t>
      </w:r>
      <w:r>
        <w:t xml:space="preserve"> </w:t>
      </w:r>
      <w:r w:rsidR="00D6624D">
        <w:t xml:space="preserve">mg of CX-4945 as free acid) </w:t>
      </w:r>
      <w:r>
        <w:t>into a 100</w:t>
      </w:r>
      <w:r>
        <w:noBreakHyphen/>
        <w:t>mL volumetric flask. Add about ¾ volume of diluent and mix to dissolve. Sonicate until completely dissolved. Allow solution to cool to room temperature, then dilute to volume with diluent and mix well.</w:t>
      </w:r>
      <w:r w:rsidRPr="00DA6613">
        <w:t xml:space="preserve"> </w:t>
      </w:r>
    </w:p>
    <w:p w14:paraId="2926C234" w14:textId="6E9DCFC2" w:rsidR="00D6624D" w:rsidRPr="00A533DC" w:rsidRDefault="00D6624D" w:rsidP="002C7202">
      <w:pPr>
        <w:pStyle w:val="Normal2"/>
      </w:pPr>
      <w:r>
        <w:t>Dilute 5.0 mL of the above solution to 100 mL with diluent and mix well.</w:t>
      </w:r>
    </w:p>
    <w:p w14:paraId="41C4F5A0" w14:textId="548A8B57" w:rsidR="002A2332" w:rsidRDefault="002C7202" w:rsidP="002A2332">
      <w:pPr>
        <w:pStyle w:val="Heading3"/>
      </w:pPr>
      <w:bookmarkStart w:id="376" w:name="_Toc71643105"/>
      <w:r>
        <w:t>Recovery Sample Preparations</w:t>
      </w:r>
      <w:bookmarkEnd w:id="376"/>
    </w:p>
    <w:p w14:paraId="3DDE3B1D" w14:textId="01528421" w:rsidR="002C7202" w:rsidRDefault="002C7202" w:rsidP="002C7202">
      <w:pPr>
        <w:pStyle w:val="Normal2"/>
      </w:pPr>
      <w:r>
        <w:t xml:space="preserve">Accurately weigh about </w:t>
      </w:r>
      <w:r w:rsidR="00B765FB">
        <w:t>140 </w:t>
      </w:r>
      <w:r>
        <w:t xml:space="preserve">mg of CX-4945 capsule </w:t>
      </w:r>
      <w:r w:rsidR="00525E0C">
        <w:t>composite placebo</w:t>
      </w:r>
      <w:r>
        <w:t xml:space="preserve"> into </w:t>
      </w:r>
      <w:r w:rsidR="00854731">
        <w:t>10</w:t>
      </w:r>
      <w:r>
        <w:t xml:space="preserve">0-mL volumetric flasks. Transfer volumes of recovery spiking solution as directed in </w:t>
      </w:r>
      <w:r w:rsidRPr="00854731">
        <w:rPr>
          <w:b/>
        </w:rPr>
        <w:t>Table 7-2</w:t>
      </w:r>
      <w:r>
        <w:t>. Add about ¾ volume of diluent and swirl to avoid clumping. Sonicate for 15 minutes with occasional swirling. Mechanically shake for 15 minutes. Allow solution to cool to room temperature, then dilute to volume with diluent and mix well. Filter an aliquot of the solution through a Millipore 0.45</w:t>
      </w:r>
      <w:r>
        <w:noBreakHyphen/>
        <w:t xml:space="preserve">μm PVDF </w:t>
      </w:r>
      <w:r>
        <w:rPr>
          <w:rFonts w:cs="Times New Roman"/>
        </w:rPr>
        <w:t>membrane filter</w:t>
      </w:r>
      <w:r>
        <w:t>, discarding the first 3 mL to waste.</w:t>
      </w:r>
    </w:p>
    <w:p w14:paraId="118E9EAE" w14:textId="03ECDFF1" w:rsidR="002C7202" w:rsidRDefault="002C7202" w:rsidP="002C7202">
      <w:pPr>
        <w:pStyle w:val="Normal2"/>
      </w:pPr>
      <w:r>
        <w:t xml:space="preserve">Dilute </w:t>
      </w:r>
      <w:r w:rsidR="00AB0483">
        <w:t>5</w:t>
      </w:r>
      <w:r>
        <w:t>.0 mL of the filtrate to 100 mL with diluent and mix well.</w:t>
      </w:r>
    </w:p>
    <w:p w14:paraId="276A3634" w14:textId="47C34BC8" w:rsidR="002C7202" w:rsidRPr="00AD5EC7" w:rsidRDefault="002C7202" w:rsidP="002C7202">
      <w:pPr>
        <w:keepNext/>
        <w:shd w:val="clear" w:color="auto" w:fill="FFFFFF"/>
        <w:spacing w:before="240" w:after="120" w:line="240" w:lineRule="auto"/>
        <w:jc w:val="center"/>
        <w:outlineLvl w:val="5"/>
        <w:rPr>
          <w:rFonts w:eastAsia="Times New Roman" w:cs="Arial"/>
          <w:b/>
          <w:szCs w:val="24"/>
        </w:rPr>
      </w:pPr>
      <w:r>
        <w:rPr>
          <w:rFonts w:eastAsia="Times New Roman" w:cs="Arial"/>
          <w:b/>
          <w:szCs w:val="24"/>
        </w:rPr>
        <w:lastRenderedPageBreak/>
        <w:t>Table 7</w:t>
      </w:r>
      <w:r w:rsidRPr="00AD5EC7">
        <w:rPr>
          <w:rFonts w:eastAsia="Times New Roman" w:cs="Arial"/>
          <w:b/>
          <w:szCs w:val="24"/>
        </w:rPr>
        <w:t>-</w:t>
      </w:r>
      <w:r>
        <w:rPr>
          <w:rFonts w:eastAsia="Times New Roman" w:cs="Arial"/>
          <w:b/>
          <w:szCs w:val="24"/>
        </w:rPr>
        <w:t>2</w:t>
      </w:r>
      <w:r w:rsidRPr="00AD5EC7">
        <w:rPr>
          <w:rFonts w:eastAsia="Times New Roman" w:cs="Arial"/>
          <w:b/>
          <w:szCs w:val="24"/>
        </w:rPr>
        <w:t xml:space="preserve">. </w:t>
      </w:r>
      <w:r>
        <w:rPr>
          <w:rFonts w:eastAsia="Times New Roman" w:cs="Arial"/>
          <w:szCs w:val="24"/>
        </w:rPr>
        <w:t>Preparation of Recovery sample solutions for Impurities</w:t>
      </w:r>
    </w:p>
    <w:tbl>
      <w:tblPr>
        <w:tblW w:w="9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473"/>
        <w:gridCol w:w="1306"/>
        <w:gridCol w:w="1253"/>
        <w:gridCol w:w="1310"/>
        <w:gridCol w:w="1724"/>
        <w:gridCol w:w="1605"/>
      </w:tblGrid>
      <w:tr w:rsidR="002C7202" w:rsidRPr="00AD5EC7" w14:paraId="3CCB5F70" w14:textId="77777777" w:rsidTr="002D1FD3">
        <w:trPr>
          <w:trHeight w:val="258"/>
          <w:jc w:val="center"/>
        </w:trPr>
        <w:tc>
          <w:tcPr>
            <w:tcW w:w="1039" w:type="dxa"/>
            <w:shd w:val="clear" w:color="auto" w:fill="D9D9D9"/>
            <w:vAlign w:val="center"/>
          </w:tcPr>
          <w:p w14:paraId="30AE3D30" w14:textId="77777777" w:rsidR="002C7202" w:rsidRPr="00AD5EC7" w:rsidRDefault="002C7202" w:rsidP="00E33482">
            <w:pPr>
              <w:spacing w:before="120" w:after="60" w:line="276" w:lineRule="auto"/>
              <w:jc w:val="center"/>
              <w:rPr>
                <w:rFonts w:eastAsia="Calibri" w:cs="Times New Roman"/>
                <w:b/>
                <w:sz w:val="20"/>
                <w:szCs w:val="24"/>
              </w:rPr>
            </w:pPr>
            <w:r>
              <w:rPr>
                <w:rFonts w:eastAsia="Calibri" w:cs="Times New Roman"/>
                <w:b/>
                <w:sz w:val="20"/>
                <w:szCs w:val="24"/>
              </w:rPr>
              <w:t>Recovery Level</w:t>
            </w:r>
          </w:p>
        </w:tc>
        <w:tc>
          <w:tcPr>
            <w:tcW w:w="1473" w:type="dxa"/>
            <w:shd w:val="clear" w:color="auto" w:fill="D9D9D9"/>
            <w:vAlign w:val="center"/>
          </w:tcPr>
          <w:p w14:paraId="276E1B2D" w14:textId="71D90C52" w:rsidR="002C7202" w:rsidRPr="00AD5EC7" w:rsidRDefault="002C7202" w:rsidP="002C7202">
            <w:pPr>
              <w:spacing w:before="120" w:after="60" w:line="276" w:lineRule="auto"/>
              <w:jc w:val="center"/>
              <w:rPr>
                <w:rFonts w:eastAsia="Calibri" w:cs="Times New Roman"/>
                <w:b/>
                <w:sz w:val="20"/>
                <w:szCs w:val="24"/>
              </w:rPr>
            </w:pPr>
            <w:r>
              <w:rPr>
                <w:rFonts w:eastAsia="Calibri" w:cs="Times New Roman"/>
                <w:b/>
                <w:sz w:val="20"/>
                <w:szCs w:val="24"/>
              </w:rPr>
              <w:t>Impurity Level</w:t>
            </w:r>
            <w:r>
              <w:rPr>
                <w:rFonts w:eastAsia="Calibri" w:cs="Times New Roman"/>
                <w:b/>
                <w:sz w:val="20"/>
                <w:szCs w:val="24"/>
              </w:rPr>
              <w:br/>
              <w:t xml:space="preserve"> (%)</w:t>
            </w:r>
          </w:p>
        </w:tc>
        <w:tc>
          <w:tcPr>
            <w:tcW w:w="1306" w:type="dxa"/>
            <w:shd w:val="clear" w:color="auto" w:fill="D9D9D9"/>
            <w:vAlign w:val="center"/>
          </w:tcPr>
          <w:p w14:paraId="461564CA" w14:textId="125CCD8F" w:rsidR="002C7202" w:rsidRDefault="002C7202" w:rsidP="002C7202">
            <w:pPr>
              <w:spacing w:before="120" w:after="60" w:line="276" w:lineRule="auto"/>
              <w:jc w:val="center"/>
              <w:rPr>
                <w:rFonts w:eastAsia="Calibri" w:cs="Times New Roman"/>
                <w:b/>
                <w:sz w:val="20"/>
                <w:szCs w:val="24"/>
              </w:rPr>
            </w:pPr>
            <w:r>
              <w:rPr>
                <w:rFonts w:eastAsia="Calibri" w:cs="Times New Roman"/>
                <w:b/>
                <w:sz w:val="20"/>
                <w:szCs w:val="24"/>
              </w:rPr>
              <w:t>Volume of Spiking Solution</w:t>
            </w:r>
            <w:r>
              <w:rPr>
                <w:rFonts w:eastAsia="Calibri" w:cs="Times New Roman"/>
                <w:b/>
                <w:sz w:val="20"/>
                <w:szCs w:val="24"/>
              </w:rPr>
              <w:br/>
              <w:t>(mL)</w:t>
            </w:r>
          </w:p>
        </w:tc>
        <w:tc>
          <w:tcPr>
            <w:tcW w:w="1253" w:type="dxa"/>
            <w:shd w:val="clear" w:color="auto" w:fill="D9D9D9"/>
            <w:vAlign w:val="center"/>
          </w:tcPr>
          <w:p w14:paraId="3DC87240" w14:textId="36583CAC" w:rsidR="002C7202" w:rsidRDefault="002C7202" w:rsidP="00525E0C">
            <w:pPr>
              <w:spacing w:before="120" w:after="60" w:line="276" w:lineRule="auto"/>
              <w:jc w:val="center"/>
              <w:rPr>
                <w:rFonts w:eastAsia="Calibri" w:cs="Times New Roman"/>
                <w:b/>
                <w:sz w:val="20"/>
                <w:szCs w:val="24"/>
              </w:rPr>
            </w:pPr>
            <w:r>
              <w:rPr>
                <w:rFonts w:eastAsia="Calibri" w:cs="Times New Roman"/>
                <w:b/>
                <w:sz w:val="20"/>
                <w:szCs w:val="24"/>
              </w:rPr>
              <w:t xml:space="preserve">Weight of </w:t>
            </w:r>
            <w:r w:rsidR="00525E0C">
              <w:rPr>
                <w:rFonts w:eastAsia="Calibri" w:cs="Times New Roman"/>
                <w:b/>
                <w:sz w:val="20"/>
                <w:szCs w:val="24"/>
              </w:rPr>
              <w:t>Placebo</w:t>
            </w:r>
            <w:r>
              <w:rPr>
                <w:rFonts w:eastAsia="Calibri" w:cs="Times New Roman"/>
                <w:b/>
                <w:sz w:val="20"/>
                <w:szCs w:val="24"/>
              </w:rPr>
              <w:t xml:space="preserve"> </w:t>
            </w:r>
            <w:r>
              <w:rPr>
                <w:rFonts w:eastAsia="Calibri" w:cs="Times New Roman"/>
                <w:b/>
                <w:sz w:val="20"/>
                <w:szCs w:val="24"/>
              </w:rPr>
              <w:br/>
              <w:t>(mg)</w:t>
            </w:r>
          </w:p>
        </w:tc>
        <w:tc>
          <w:tcPr>
            <w:tcW w:w="1310" w:type="dxa"/>
            <w:shd w:val="clear" w:color="auto" w:fill="D9D9D9"/>
            <w:vAlign w:val="center"/>
          </w:tcPr>
          <w:p w14:paraId="4DD3C50F" w14:textId="77777777" w:rsidR="002C7202" w:rsidRPr="00AD5EC7" w:rsidRDefault="002C7202" w:rsidP="00E33482">
            <w:pPr>
              <w:spacing w:before="120" w:after="60" w:line="276" w:lineRule="auto"/>
              <w:jc w:val="center"/>
              <w:rPr>
                <w:rFonts w:eastAsia="Calibri" w:cs="Times New Roman"/>
                <w:b/>
                <w:sz w:val="20"/>
                <w:szCs w:val="24"/>
              </w:rPr>
            </w:pPr>
            <w:r>
              <w:rPr>
                <w:rFonts w:eastAsia="Calibri" w:cs="Times New Roman"/>
                <w:b/>
                <w:sz w:val="20"/>
                <w:szCs w:val="24"/>
              </w:rPr>
              <w:t>Flask Volume</w:t>
            </w:r>
            <w:r>
              <w:rPr>
                <w:rFonts w:eastAsia="Calibri" w:cs="Times New Roman"/>
                <w:b/>
                <w:sz w:val="20"/>
                <w:szCs w:val="24"/>
              </w:rPr>
              <w:br/>
              <w:t>(mL)</w:t>
            </w:r>
          </w:p>
        </w:tc>
        <w:tc>
          <w:tcPr>
            <w:tcW w:w="1724" w:type="dxa"/>
            <w:shd w:val="clear" w:color="auto" w:fill="D9D9D9"/>
            <w:vAlign w:val="center"/>
          </w:tcPr>
          <w:p w14:paraId="503BB90C" w14:textId="77777777" w:rsidR="002C7202" w:rsidRPr="00AD5EC7" w:rsidRDefault="002C7202" w:rsidP="00E33482">
            <w:pPr>
              <w:spacing w:before="120" w:after="60" w:line="276" w:lineRule="auto"/>
              <w:jc w:val="center"/>
              <w:rPr>
                <w:rFonts w:eastAsia="Calibri" w:cs="Times New Roman"/>
                <w:b/>
                <w:sz w:val="20"/>
                <w:szCs w:val="24"/>
              </w:rPr>
            </w:pPr>
            <w:r>
              <w:rPr>
                <w:rFonts w:eastAsia="Calibri" w:cs="Times New Roman"/>
                <w:b/>
                <w:sz w:val="20"/>
                <w:szCs w:val="24"/>
              </w:rPr>
              <w:t>Dilution</w:t>
            </w:r>
          </w:p>
        </w:tc>
        <w:tc>
          <w:tcPr>
            <w:tcW w:w="1605" w:type="dxa"/>
            <w:shd w:val="clear" w:color="auto" w:fill="D9D9D9"/>
            <w:vAlign w:val="center"/>
          </w:tcPr>
          <w:p w14:paraId="1E36F114" w14:textId="678AF613" w:rsidR="002C7202" w:rsidRPr="00AD5EC7" w:rsidRDefault="002C7202" w:rsidP="00E33482">
            <w:pPr>
              <w:spacing w:before="120" w:after="60" w:line="276" w:lineRule="auto"/>
              <w:jc w:val="center"/>
              <w:rPr>
                <w:rFonts w:eastAsia="Calibri" w:cs="Times New Roman"/>
                <w:b/>
                <w:sz w:val="20"/>
                <w:szCs w:val="24"/>
              </w:rPr>
            </w:pPr>
            <w:r>
              <w:rPr>
                <w:rFonts w:eastAsia="Calibri" w:cs="Times New Roman"/>
                <w:b/>
                <w:sz w:val="20"/>
                <w:szCs w:val="24"/>
              </w:rPr>
              <w:t>Approxim</w:t>
            </w:r>
            <w:r w:rsidR="000863E2">
              <w:rPr>
                <w:rFonts w:eastAsia="Calibri" w:cs="Times New Roman"/>
                <w:b/>
                <w:sz w:val="20"/>
                <w:szCs w:val="24"/>
              </w:rPr>
              <w:t>ate Concentration of CX</w:t>
            </w:r>
            <w:r w:rsidR="000863E2">
              <w:rPr>
                <w:rFonts w:eastAsia="Calibri" w:cs="Times New Roman"/>
                <w:b/>
                <w:sz w:val="20"/>
                <w:szCs w:val="24"/>
              </w:rPr>
              <w:noBreakHyphen/>
              <w:t>49</w:t>
            </w:r>
            <w:r w:rsidR="006C3894">
              <w:rPr>
                <w:rFonts w:eastAsia="Calibri" w:cs="Times New Roman"/>
                <w:b/>
                <w:sz w:val="20"/>
                <w:szCs w:val="24"/>
              </w:rPr>
              <w:t xml:space="preserve">45 </w:t>
            </w:r>
            <w:r w:rsidR="006C3894">
              <w:rPr>
                <w:rFonts w:eastAsia="Calibri" w:cs="Times New Roman"/>
                <w:b/>
                <w:sz w:val="20"/>
                <w:szCs w:val="24"/>
              </w:rPr>
              <w:br/>
              <w:t>(µ</w:t>
            </w:r>
            <w:r>
              <w:rPr>
                <w:rFonts w:eastAsia="Calibri" w:cs="Times New Roman"/>
                <w:b/>
                <w:sz w:val="20"/>
                <w:szCs w:val="24"/>
              </w:rPr>
              <w:t>g/mL)</w:t>
            </w:r>
          </w:p>
        </w:tc>
      </w:tr>
      <w:tr w:rsidR="002C7202" w:rsidRPr="00AD5EC7" w14:paraId="1433DF67" w14:textId="77777777" w:rsidTr="002C7202">
        <w:trPr>
          <w:trHeight w:val="71"/>
          <w:jc w:val="center"/>
        </w:trPr>
        <w:tc>
          <w:tcPr>
            <w:tcW w:w="1039" w:type="dxa"/>
          </w:tcPr>
          <w:p w14:paraId="611916FD" w14:textId="47EC6520" w:rsidR="002C7202" w:rsidRPr="00AD5EC7" w:rsidRDefault="002C7202" w:rsidP="00E33482">
            <w:pPr>
              <w:spacing w:before="20" w:after="20" w:line="276" w:lineRule="auto"/>
              <w:jc w:val="center"/>
              <w:rPr>
                <w:rFonts w:eastAsia="Calibri" w:cs="Times New Roman"/>
                <w:sz w:val="20"/>
                <w:szCs w:val="24"/>
              </w:rPr>
            </w:pPr>
            <w:r>
              <w:rPr>
                <w:rFonts w:eastAsia="Calibri" w:cs="Times New Roman"/>
                <w:sz w:val="20"/>
                <w:szCs w:val="24"/>
              </w:rPr>
              <w:t>R1 (QL)</w:t>
            </w:r>
          </w:p>
        </w:tc>
        <w:tc>
          <w:tcPr>
            <w:tcW w:w="1473" w:type="dxa"/>
            <w:shd w:val="clear" w:color="auto" w:fill="auto"/>
            <w:vAlign w:val="center"/>
          </w:tcPr>
          <w:p w14:paraId="1A93D6CE" w14:textId="3D113A23" w:rsidR="002C7202" w:rsidRPr="00AD5EC7" w:rsidRDefault="002C7202" w:rsidP="00E33482">
            <w:pPr>
              <w:spacing w:before="20" w:after="20" w:line="276" w:lineRule="auto"/>
              <w:jc w:val="center"/>
              <w:rPr>
                <w:rFonts w:eastAsia="Calibri" w:cs="Times New Roman"/>
                <w:sz w:val="20"/>
                <w:szCs w:val="24"/>
              </w:rPr>
            </w:pPr>
            <w:r>
              <w:rPr>
                <w:rFonts w:eastAsia="Calibri" w:cs="Times New Roman"/>
                <w:sz w:val="20"/>
                <w:szCs w:val="24"/>
              </w:rPr>
              <w:t>0.1</w:t>
            </w:r>
          </w:p>
        </w:tc>
        <w:tc>
          <w:tcPr>
            <w:tcW w:w="1306" w:type="dxa"/>
          </w:tcPr>
          <w:p w14:paraId="34A47015" w14:textId="35FE8CC9" w:rsidR="002C7202" w:rsidRDefault="000863E2" w:rsidP="000863E2">
            <w:pPr>
              <w:spacing w:before="20" w:after="20" w:line="276" w:lineRule="auto"/>
              <w:jc w:val="center"/>
              <w:rPr>
                <w:rFonts w:eastAsia="Calibri" w:cs="Times New Roman"/>
                <w:sz w:val="20"/>
                <w:szCs w:val="24"/>
              </w:rPr>
            </w:pPr>
            <w:r>
              <w:rPr>
                <w:rFonts w:eastAsia="Calibri" w:cs="Times New Roman"/>
                <w:sz w:val="20"/>
                <w:szCs w:val="24"/>
              </w:rPr>
              <w:t>4</w:t>
            </w:r>
            <w:r w:rsidR="00B765FB">
              <w:rPr>
                <w:rFonts w:eastAsia="Calibri" w:cs="Times New Roman"/>
                <w:sz w:val="20"/>
                <w:szCs w:val="24"/>
              </w:rPr>
              <w:t>.0</w:t>
            </w:r>
          </w:p>
        </w:tc>
        <w:tc>
          <w:tcPr>
            <w:tcW w:w="1253" w:type="dxa"/>
          </w:tcPr>
          <w:p w14:paraId="236CA7E7" w14:textId="740F8ECA" w:rsidR="002C7202" w:rsidRDefault="00B765FB" w:rsidP="00E33482">
            <w:pPr>
              <w:spacing w:before="20" w:after="20" w:line="276" w:lineRule="auto"/>
              <w:jc w:val="center"/>
              <w:rPr>
                <w:rFonts w:eastAsia="Calibri" w:cs="Times New Roman"/>
                <w:sz w:val="20"/>
                <w:szCs w:val="24"/>
              </w:rPr>
            </w:pPr>
            <w:r>
              <w:rPr>
                <w:rFonts w:eastAsia="Calibri" w:cs="Times New Roman"/>
                <w:sz w:val="20"/>
                <w:szCs w:val="24"/>
              </w:rPr>
              <w:t>140</w:t>
            </w:r>
          </w:p>
        </w:tc>
        <w:tc>
          <w:tcPr>
            <w:tcW w:w="1310" w:type="dxa"/>
          </w:tcPr>
          <w:p w14:paraId="1A720D55" w14:textId="3268994B" w:rsidR="002C7202" w:rsidRPr="00AD5EC7" w:rsidRDefault="00B765FB" w:rsidP="00E33482">
            <w:pPr>
              <w:spacing w:before="20" w:after="20" w:line="276" w:lineRule="auto"/>
              <w:jc w:val="center"/>
              <w:rPr>
                <w:rFonts w:eastAsia="Calibri" w:cs="Times New Roman"/>
                <w:sz w:val="20"/>
                <w:szCs w:val="24"/>
              </w:rPr>
            </w:pPr>
            <w:r>
              <w:rPr>
                <w:rFonts w:eastAsia="Calibri" w:cs="Times New Roman"/>
                <w:sz w:val="20"/>
                <w:szCs w:val="24"/>
              </w:rPr>
              <w:t>100</w:t>
            </w:r>
          </w:p>
        </w:tc>
        <w:tc>
          <w:tcPr>
            <w:tcW w:w="1724" w:type="dxa"/>
            <w:vMerge w:val="restart"/>
            <w:vAlign w:val="center"/>
          </w:tcPr>
          <w:p w14:paraId="24762323" w14:textId="0F7F7876" w:rsidR="002C7202" w:rsidRPr="00AD5EC7" w:rsidRDefault="00AB0483" w:rsidP="00E33482">
            <w:pPr>
              <w:spacing w:before="20" w:after="20" w:line="276" w:lineRule="auto"/>
              <w:jc w:val="center"/>
              <w:rPr>
                <w:rFonts w:eastAsia="Calibri" w:cs="Times New Roman"/>
                <w:sz w:val="20"/>
                <w:szCs w:val="24"/>
              </w:rPr>
            </w:pPr>
            <w:r>
              <w:rPr>
                <w:rFonts w:eastAsia="Calibri" w:cs="Times New Roman"/>
                <w:sz w:val="20"/>
                <w:szCs w:val="24"/>
              </w:rPr>
              <w:t>5</w:t>
            </w:r>
            <w:r w:rsidR="002C7202">
              <w:rPr>
                <w:rFonts w:eastAsia="Calibri" w:cs="Times New Roman"/>
                <w:sz w:val="20"/>
                <w:szCs w:val="24"/>
              </w:rPr>
              <w:t>.0 mL to 100 mL</w:t>
            </w:r>
          </w:p>
        </w:tc>
        <w:tc>
          <w:tcPr>
            <w:tcW w:w="1605" w:type="dxa"/>
            <w:shd w:val="clear" w:color="auto" w:fill="auto"/>
            <w:vAlign w:val="center"/>
          </w:tcPr>
          <w:p w14:paraId="632EC476" w14:textId="02D20285" w:rsidR="002C7202" w:rsidRPr="00AD5EC7" w:rsidRDefault="00602648" w:rsidP="00E33482">
            <w:pPr>
              <w:spacing w:before="20" w:after="20" w:line="276" w:lineRule="auto"/>
              <w:jc w:val="center"/>
              <w:rPr>
                <w:rFonts w:eastAsia="Calibri" w:cs="Times New Roman"/>
                <w:sz w:val="20"/>
                <w:szCs w:val="24"/>
              </w:rPr>
            </w:pPr>
            <w:r>
              <w:rPr>
                <w:rFonts w:eastAsia="Calibri" w:cs="Times New Roman"/>
                <w:sz w:val="20"/>
                <w:szCs w:val="24"/>
              </w:rPr>
              <w:t>0.10</w:t>
            </w:r>
          </w:p>
        </w:tc>
      </w:tr>
      <w:tr w:rsidR="002C7202" w:rsidRPr="00AD5EC7" w14:paraId="5FBDC6A6" w14:textId="77777777" w:rsidTr="002C7202">
        <w:trPr>
          <w:trHeight w:val="179"/>
          <w:jc w:val="center"/>
        </w:trPr>
        <w:tc>
          <w:tcPr>
            <w:tcW w:w="1039" w:type="dxa"/>
          </w:tcPr>
          <w:p w14:paraId="250E218D" w14:textId="77777777" w:rsidR="002C7202" w:rsidRPr="00AD5EC7" w:rsidRDefault="002C7202" w:rsidP="00E33482">
            <w:pPr>
              <w:spacing w:before="20" w:after="20" w:line="276" w:lineRule="auto"/>
              <w:jc w:val="center"/>
              <w:rPr>
                <w:rFonts w:eastAsia="Calibri" w:cs="Times New Roman"/>
                <w:sz w:val="20"/>
                <w:szCs w:val="24"/>
              </w:rPr>
            </w:pPr>
            <w:r>
              <w:rPr>
                <w:rFonts w:eastAsia="Calibri" w:cs="Times New Roman"/>
                <w:sz w:val="20"/>
                <w:szCs w:val="24"/>
              </w:rPr>
              <w:t>R2</w:t>
            </w:r>
          </w:p>
        </w:tc>
        <w:tc>
          <w:tcPr>
            <w:tcW w:w="1473" w:type="dxa"/>
            <w:shd w:val="clear" w:color="auto" w:fill="auto"/>
            <w:vAlign w:val="center"/>
          </w:tcPr>
          <w:p w14:paraId="2A29DB5E" w14:textId="63FB5C4F" w:rsidR="002C7202" w:rsidRPr="00AD5EC7" w:rsidRDefault="002C7202" w:rsidP="00E33482">
            <w:pPr>
              <w:spacing w:before="20" w:after="20" w:line="276" w:lineRule="auto"/>
              <w:jc w:val="center"/>
              <w:rPr>
                <w:rFonts w:eastAsia="Calibri" w:cs="Times New Roman"/>
                <w:sz w:val="20"/>
                <w:szCs w:val="24"/>
              </w:rPr>
            </w:pPr>
            <w:r>
              <w:rPr>
                <w:rFonts w:eastAsia="Calibri" w:cs="Times New Roman"/>
                <w:sz w:val="20"/>
                <w:szCs w:val="24"/>
              </w:rPr>
              <w:t>0.15</w:t>
            </w:r>
          </w:p>
        </w:tc>
        <w:tc>
          <w:tcPr>
            <w:tcW w:w="1306" w:type="dxa"/>
          </w:tcPr>
          <w:p w14:paraId="22D16105" w14:textId="7C6E1FFE" w:rsidR="002C7202" w:rsidRDefault="00B765FB" w:rsidP="00E33482">
            <w:pPr>
              <w:spacing w:before="20" w:after="20" w:line="276" w:lineRule="auto"/>
              <w:jc w:val="center"/>
              <w:rPr>
                <w:rFonts w:eastAsia="Calibri" w:cs="Times New Roman"/>
                <w:sz w:val="20"/>
                <w:szCs w:val="24"/>
              </w:rPr>
            </w:pPr>
            <w:r>
              <w:rPr>
                <w:rFonts w:eastAsia="Calibri" w:cs="Times New Roman"/>
                <w:sz w:val="20"/>
                <w:szCs w:val="24"/>
              </w:rPr>
              <w:t>6.0</w:t>
            </w:r>
          </w:p>
        </w:tc>
        <w:tc>
          <w:tcPr>
            <w:tcW w:w="1253" w:type="dxa"/>
          </w:tcPr>
          <w:p w14:paraId="5583B550" w14:textId="13E5D9F1" w:rsidR="002C7202" w:rsidRDefault="00B765FB" w:rsidP="00E33482">
            <w:pPr>
              <w:spacing w:before="20" w:after="20" w:line="276" w:lineRule="auto"/>
              <w:jc w:val="center"/>
              <w:rPr>
                <w:rFonts w:eastAsia="Calibri" w:cs="Times New Roman"/>
                <w:sz w:val="20"/>
                <w:szCs w:val="24"/>
              </w:rPr>
            </w:pPr>
            <w:r>
              <w:rPr>
                <w:rFonts w:eastAsia="Calibri" w:cs="Times New Roman"/>
                <w:sz w:val="20"/>
                <w:szCs w:val="24"/>
              </w:rPr>
              <w:t>140</w:t>
            </w:r>
          </w:p>
        </w:tc>
        <w:tc>
          <w:tcPr>
            <w:tcW w:w="1310" w:type="dxa"/>
          </w:tcPr>
          <w:p w14:paraId="38CF9641" w14:textId="71CDA125" w:rsidR="002C7202" w:rsidRPr="00AD5EC7" w:rsidRDefault="00B765FB" w:rsidP="00E33482">
            <w:pPr>
              <w:spacing w:before="20" w:after="20" w:line="276" w:lineRule="auto"/>
              <w:jc w:val="center"/>
              <w:rPr>
                <w:rFonts w:eastAsia="Calibri" w:cs="Times New Roman"/>
                <w:sz w:val="20"/>
                <w:szCs w:val="24"/>
              </w:rPr>
            </w:pPr>
            <w:r>
              <w:rPr>
                <w:rFonts w:eastAsia="Calibri" w:cs="Times New Roman"/>
                <w:sz w:val="20"/>
                <w:szCs w:val="24"/>
              </w:rPr>
              <w:t>100</w:t>
            </w:r>
          </w:p>
        </w:tc>
        <w:tc>
          <w:tcPr>
            <w:tcW w:w="1724" w:type="dxa"/>
            <w:vMerge/>
          </w:tcPr>
          <w:p w14:paraId="0EC40D70" w14:textId="77777777" w:rsidR="002C7202" w:rsidRPr="00AD5EC7" w:rsidRDefault="002C7202" w:rsidP="00E33482">
            <w:pPr>
              <w:spacing w:before="20" w:after="20" w:line="276" w:lineRule="auto"/>
              <w:jc w:val="center"/>
              <w:rPr>
                <w:rFonts w:eastAsia="Calibri" w:cs="Times New Roman"/>
                <w:sz w:val="20"/>
                <w:szCs w:val="24"/>
              </w:rPr>
            </w:pPr>
          </w:p>
        </w:tc>
        <w:tc>
          <w:tcPr>
            <w:tcW w:w="1605" w:type="dxa"/>
            <w:shd w:val="clear" w:color="auto" w:fill="auto"/>
            <w:vAlign w:val="center"/>
          </w:tcPr>
          <w:p w14:paraId="124442A7" w14:textId="05CB4373" w:rsidR="002C7202" w:rsidRPr="00AD5EC7" w:rsidRDefault="00602648" w:rsidP="00E33482">
            <w:pPr>
              <w:spacing w:before="20" w:after="20" w:line="276" w:lineRule="auto"/>
              <w:jc w:val="center"/>
              <w:rPr>
                <w:rFonts w:eastAsia="Calibri" w:cs="Times New Roman"/>
                <w:sz w:val="20"/>
                <w:szCs w:val="24"/>
              </w:rPr>
            </w:pPr>
            <w:r>
              <w:rPr>
                <w:rFonts w:eastAsia="Calibri" w:cs="Times New Roman"/>
                <w:sz w:val="20"/>
                <w:szCs w:val="24"/>
              </w:rPr>
              <w:t>0.15</w:t>
            </w:r>
          </w:p>
        </w:tc>
      </w:tr>
      <w:tr w:rsidR="002C7202" w:rsidRPr="00AD5EC7" w14:paraId="51D70B5F" w14:textId="77777777" w:rsidTr="002C7202">
        <w:trPr>
          <w:trHeight w:val="179"/>
          <w:jc w:val="center"/>
        </w:trPr>
        <w:tc>
          <w:tcPr>
            <w:tcW w:w="1039" w:type="dxa"/>
          </w:tcPr>
          <w:p w14:paraId="0E7AC12C" w14:textId="77777777" w:rsidR="002C7202" w:rsidRPr="00AD5EC7" w:rsidRDefault="002C7202" w:rsidP="00E33482">
            <w:pPr>
              <w:spacing w:before="20" w:after="20" w:line="276" w:lineRule="auto"/>
              <w:jc w:val="center"/>
              <w:rPr>
                <w:rFonts w:eastAsia="Calibri" w:cs="Times New Roman"/>
                <w:sz w:val="20"/>
                <w:szCs w:val="24"/>
              </w:rPr>
            </w:pPr>
            <w:r>
              <w:rPr>
                <w:rFonts w:eastAsia="Calibri" w:cs="Times New Roman"/>
                <w:sz w:val="20"/>
                <w:szCs w:val="24"/>
              </w:rPr>
              <w:t>R3</w:t>
            </w:r>
          </w:p>
        </w:tc>
        <w:tc>
          <w:tcPr>
            <w:tcW w:w="1473" w:type="dxa"/>
            <w:shd w:val="clear" w:color="auto" w:fill="auto"/>
            <w:vAlign w:val="center"/>
          </w:tcPr>
          <w:p w14:paraId="165179EC" w14:textId="6261A3A8" w:rsidR="002C7202" w:rsidRPr="00AD5EC7" w:rsidRDefault="002C7202" w:rsidP="002C7202">
            <w:pPr>
              <w:spacing w:before="20" w:after="20" w:line="276" w:lineRule="auto"/>
              <w:jc w:val="center"/>
              <w:rPr>
                <w:rFonts w:eastAsia="Calibri" w:cs="Times New Roman"/>
                <w:sz w:val="20"/>
                <w:szCs w:val="24"/>
              </w:rPr>
            </w:pPr>
            <w:r>
              <w:rPr>
                <w:rFonts w:eastAsia="Calibri" w:cs="Times New Roman"/>
                <w:sz w:val="20"/>
                <w:szCs w:val="24"/>
              </w:rPr>
              <w:t>0.3</w:t>
            </w:r>
          </w:p>
        </w:tc>
        <w:tc>
          <w:tcPr>
            <w:tcW w:w="1306" w:type="dxa"/>
          </w:tcPr>
          <w:p w14:paraId="4EBF0A68" w14:textId="27CE3D73" w:rsidR="002C7202" w:rsidRDefault="00B765FB" w:rsidP="00E33482">
            <w:pPr>
              <w:spacing w:before="20" w:after="20" w:line="276" w:lineRule="auto"/>
              <w:jc w:val="center"/>
              <w:rPr>
                <w:rFonts w:eastAsia="Calibri" w:cs="Times New Roman"/>
                <w:sz w:val="20"/>
                <w:szCs w:val="24"/>
              </w:rPr>
            </w:pPr>
            <w:r>
              <w:rPr>
                <w:rFonts w:eastAsia="Calibri" w:cs="Times New Roman"/>
                <w:sz w:val="20"/>
                <w:szCs w:val="24"/>
              </w:rPr>
              <w:t>12.0</w:t>
            </w:r>
          </w:p>
        </w:tc>
        <w:tc>
          <w:tcPr>
            <w:tcW w:w="1253" w:type="dxa"/>
          </w:tcPr>
          <w:p w14:paraId="11FF100D" w14:textId="73E69E15" w:rsidR="002C7202" w:rsidRDefault="00B765FB" w:rsidP="00E33482">
            <w:pPr>
              <w:spacing w:before="20" w:after="20" w:line="276" w:lineRule="auto"/>
              <w:jc w:val="center"/>
              <w:rPr>
                <w:rFonts w:eastAsia="Calibri" w:cs="Times New Roman"/>
                <w:sz w:val="20"/>
                <w:szCs w:val="24"/>
              </w:rPr>
            </w:pPr>
            <w:r>
              <w:rPr>
                <w:rFonts w:eastAsia="Calibri" w:cs="Times New Roman"/>
                <w:sz w:val="20"/>
                <w:szCs w:val="24"/>
              </w:rPr>
              <w:t>140</w:t>
            </w:r>
          </w:p>
        </w:tc>
        <w:tc>
          <w:tcPr>
            <w:tcW w:w="1310" w:type="dxa"/>
          </w:tcPr>
          <w:p w14:paraId="01177527" w14:textId="78ABEC8B" w:rsidR="002C7202" w:rsidRPr="00AD5EC7" w:rsidRDefault="00B765FB" w:rsidP="00E33482">
            <w:pPr>
              <w:spacing w:before="20" w:after="20" w:line="276" w:lineRule="auto"/>
              <w:jc w:val="center"/>
              <w:rPr>
                <w:rFonts w:eastAsia="Calibri" w:cs="Times New Roman"/>
                <w:sz w:val="20"/>
                <w:szCs w:val="24"/>
              </w:rPr>
            </w:pPr>
            <w:r>
              <w:rPr>
                <w:rFonts w:eastAsia="Calibri" w:cs="Times New Roman"/>
                <w:sz w:val="20"/>
                <w:szCs w:val="24"/>
              </w:rPr>
              <w:t>100</w:t>
            </w:r>
          </w:p>
        </w:tc>
        <w:tc>
          <w:tcPr>
            <w:tcW w:w="1724" w:type="dxa"/>
            <w:vMerge/>
          </w:tcPr>
          <w:p w14:paraId="7BF61602" w14:textId="77777777" w:rsidR="002C7202" w:rsidRPr="00AD5EC7" w:rsidRDefault="002C7202" w:rsidP="00E33482">
            <w:pPr>
              <w:spacing w:before="20" w:after="20" w:line="276" w:lineRule="auto"/>
              <w:jc w:val="center"/>
              <w:rPr>
                <w:rFonts w:eastAsia="Calibri" w:cs="Times New Roman"/>
                <w:sz w:val="20"/>
                <w:szCs w:val="24"/>
              </w:rPr>
            </w:pPr>
          </w:p>
        </w:tc>
        <w:tc>
          <w:tcPr>
            <w:tcW w:w="1605" w:type="dxa"/>
            <w:shd w:val="clear" w:color="auto" w:fill="auto"/>
            <w:vAlign w:val="center"/>
          </w:tcPr>
          <w:p w14:paraId="2AB73773" w14:textId="4DB75247" w:rsidR="002C7202" w:rsidRPr="00AD5EC7" w:rsidRDefault="00602648" w:rsidP="00E33482">
            <w:pPr>
              <w:spacing w:before="20" w:after="20" w:line="276" w:lineRule="auto"/>
              <w:jc w:val="center"/>
              <w:rPr>
                <w:rFonts w:eastAsia="Calibri" w:cs="Times New Roman"/>
                <w:sz w:val="20"/>
                <w:szCs w:val="24"/>
              </w:rPr>
            </w:pPr>
            <w:r>
              <w:rPr>
                <w:rFonts w:eastAsia="Calibri" w:cs="Times New Roman"/>
                <w:sz w:val="20"/>
                <w:szCs w:val="24"/>
              </w:rPr>
              <w:t>0.30</w:t>
            </w:r>
          </w:p>
        </w:tc>
      </w:tr>
    </w:tbl>
    <w:p w14:paraId="25388EBD" w14:textId="313D31EC" w:rsidR="002C7202" w:rsidRPr="002C7202" w:rsidRDefault="002C7202" w:rsidP="00A94869">
      <w:pPr>
        <w:pStyle w:val="Normal2"/>
        <w:spacing w:before="360"/>
      </w:pPr>
      <w:r>
        <w:t>Prepare each level in triplicate.</w:t>
      </w:r>
    </w:p>
    <w:p w14:paraId="7FDB63E7" w14:textId="77777777" w:rsidR="002C7202" w:rsidRDefault="002C7202" w:rsidP="002C7202">
      <w:pPr>
        <w:pStyle w:val="Heading2"/>
      </w:pPr>
      <w:bookmarkStart w:id="377" w:name="_Toc71643106"/>
      <w:r>
        <w:t>Control/Reference Solution Preparation</w:t>
      </w:r>
      <w:bookmarkEnd w:id="377"/>
    </w:p>
    <w:p w14:paraId="53C46268" w14:textId="26092E6B" w:rsidR="002C7202" w:rsidRDefault="002C7202" w:rsidP="002C7202">
      <w:pPr>
        <w:pStyle w:val="Normal2"/>
      </w:pPr>
      <w:r>
        <w:t>Dilute the</w:t>
      </w:r>
      <w:r w:rsidR="00B765FB">
        <w:t xml:space="preserve"> 6</w:t>
      </w:r>
      <w:r>
        <w:t>.0 mL of the spiking solution (</w:t>
      </w:r>
      <w:r w:rsidRPr="00854731">
        <w:rPr>
          <w:b/>
        </w:rPr>
        <w:t>Section 7.3.1</w:t>
      </w:r>
      <w:r>
        <w:t xml:space="preserve">) to </w:t>
      </w:r>
      <w:r w:rsidR="00B765FB">
        <w:t>100</w:t>
      </w:r>
      <w:r>
        <w:t xml:space="preserve"> mL with the diluent and mix well.</w:t>
      </w:r>
    </w:p>
    <w:p w14:paraId="50193DBE" w14:textId="71736824" w:rsidR="006D366F" w:rsidRDefault="006D366F" w:rsidP="006D366F">
      <w:pPr>
        <w:pStyle w:val="Normal2"/>
      </w:pPr>
      <w:r>
        <w:t>Dilute the 5.0 mL of the above solution to 100 mL with the diluent and mix well.</w:t>
      </w:r>
    </w:p>
    <w:p w14:paraId="1559DE6B" w14:textId="103E3599" w:rsidR="005761BF" w:rsidRDefault="005761BF" w:rsidP="005761BF">
      <w:pPr>
        <w:pStyle w:val="Normal2"/>
      </w:pPr>
      <w:r>
        <w:t>Note—</w:t>
      </w:r>
      <w:proofErr w:type="gramStart"/>
      <w:r>
        <w:t>Determine</w:t>
      </w:r>
      <w:proofErr w:type="gramEnd"/>
      <w:r>
        <w:t xml:space="preserve"> the water content of the CX-4945 sodium salt drug substance as per the analytical procedure in method </w:t>
      </w:r>
      <w:r w:rsidR="004B2F34">
        <w:t xml:space="preserve">verification </w:t>
      </w:r>
      <w:r>
        <w:t xml:space="preserve">protocol PRO MV 0129. </w:t>
      </w:r>
    </w:p>
    <w:p w14:paraId="5C8FFFE4" w14:textId="3FF76056" w:rsidR="001B34E9" w:rsidRDefault="00BA4497" w:rsidP="00BA4497">
      <w:pPr>
        <w:pStyle w:val="Heading2"/>
      </w:pPr>
      <w:bookmarkStart w:id="378" w:name="_Toc71643107"/>
      <w:r>
        <w:t>Procedure</w:t>
      </w:r>
      <w:bookmarkEnd w:id="378"/>
    </w:p>
    <w:p w14:paraId="098438E9" w14:textId="77777777" w:rsidR="00BA4497" w:rsidRPr="0081048C" w:rsidRDefault="00BA4497" w:rsidP="00BA4497">
      <w:pPr>
        <w:pStyle w:val="Bullet2"/>
      </w:pPr>
      <w:r w:rsidRPr="0081048C">
        <w:t xml:space="preserve">Establish system suitability per </w:t>
      </w:r>
      <w:r w:rsidRPr="0081048C">
        <w:rPr>
          <w:b/>
        </w:rPr>
        <w:t>Section 2.</w:t>
      </w:r>
      <w:r>
        <w:rPr>
          <w:b/>
        </w:rPr>
        <w:t>14</w:t>
      </w:r>
      <w:r w:rsidRPr="0081048C">
        <w:t>.</w:t>
      </w:r>
    </w:p>
    <w:p w14:paraId="3087F440" w14:textId="77777777" w:rsidR="00BA4497" w:rsidRPr="0081048C" w:rsidRDefault="00BA4497" w:rsidP="00BA4497">
      <w:pPr>
        <w:pStyle w:val="Bullet2"/>
      </w:pPr>
      <w:r w:rsidRPr="0081048C">
        <w:t>Inject each sample solution</w:t>
      </w:r>
      <w:r>
        <w:t xml:space="preserve"> once</w:t>
      </w:r>
      <w:r w:rsidRPr="0081048C">
        <w:t>.</w:t>
      </w:r>
    </w:p>
    <w:p w14:paraId="588FDFA7" w14:textId="7D011DB9" w:rsidR="00BA4497" w:rsidRDefault="00BA4497" w:rsidP="00BA4497">
      <w:pPr>
        <w:pStyle w:val="Bullet2"/>
      </w:pPr>
      <w:r>
        <w:t xml:space="preserve">Calculate </w:t>
      </w:r>
      <w:r w:rsidR="00596F7A">
        <w:t xml:space="preserve">the % recovery against control/reference solution. </w:t>
      </w:r>
    </w:p>
    <w:p w14:paraId="705A58F9" w14:textId="3DD3370E" w:rsidR="00596F7A" w:rsidRDefault="00596F7A" w:rsidP="00BA4497">
      <w:pPr>
        <w:pStyle w:val="Bullet2"/>
      </w:pPr>
      <w:r>
        <w:t xml:space="preserve">Calculate the % RSD of results between same </w:t>
      </w:r>
      <w:proofErr w:type="gramStart"/>
      <w:r>
        <w:t>level</w:t>
      </w:r>
      <w:proofErr w:type="gramEnd"/>
      <w:r>
        <w:t>.</w:t>
      </w:r>
    </w:p>
    <w:p w14:paraId="0905AEC9" w14:textId="77777777" w:rsidR="00BA4497" w:rsidRPr="00765058" w:rsidRDefault="00BA4497" w:rsidP="00BA4497">
      <w:pPr>
        <w:pStyle w:val="Heading2"/>
      </w:pPr>
      <w:bookmarkStart w:id="379" w:name="_Toc71643108"/>
      <w:r w:rsidRPr="00765058">
        <w:t>Validity Criteria</w:t>
      </w:r>
      <w:bookmarkEnd w:id="379"/>
    </w:p>
    <w:p w14:paraId="3A0F0B32" w14:textId="77777777" w:rsidR="00BA4497" w:rsidRDefault="00BA4497" w:rsidP="00BA4497">
      <w:pPr>
        <w:pStyle w:val="Bullet2"/>
      </w:pPr>
      <w:r w:rsidRPr="00A07142">
        <w:t xml:space="preserve">Meet the system suitability requirements in </w:t>
      </w:r>
      <w:r w:rsidRPr="00835675">
        <w:rPr>
          <w:b/>
        </w:rPr>
        <w:t xml:space="preserve">Section </w:t>
      </w:r>
      <w:r>
        <w:rPr>
          <w:b/>
        </w:rPr>
        <w:t>2</w:t>
      </w:r>
      <w:r w:rsidRPr="00835675">
        <w:rPr>
          <w:b/>
        </w:rPr>
        <w:t>.</w:t>
      </w:r>
      <w:r>
        <w:rPr>
          <w:b/>
        </w:rPr>
        <w:t>14</w:t>
      </w:r>
      <w:r w:rsidRPr="00A07142">
        <w:t>.</w:t>
      </w:r>
    </w:p>
    <w:p w14:paraId="6E2D3D26" w14:textId="77777777" w:rsidR="00BA4497" w:rsidRDefault="00BA4497" w:rsidP="00BA4497">
      <w:pPr>
        <w:pStyle w:val="Heading2"/>
      </w:pPr>
      <w:bookmarkStart w:id="380" w:name="_Toc71643109"/>
      <w:r>
        <w:t>Acceptance Criteria</w:t>
      </w:r>
      <w:bookmarkEnd w:id="380"/>
    </w:p>
    <w:p w14:paraId="720FFD9B" w14:textId="36211FBC" w:rsidR="002C7202" w:rsidRPr="002C7202" w:rsidRDefault="002C7202" w:rsidP="002C7202">
      <w:pPr>
        <w:pStyle w:val="Normal2"/>
      </w:pPr>
      <w:r>
        <w:rPr>
          <w:u w:val="single"/>
        </w:rPr>
        <w:t xml:space="preserve">For </w:t>
      </w:r>
      <w:r w:rsidRPr="002C7202">
        <w:rPr>
          <w:u w:val="single"/>
        </w:rPr>
        <w:t>Assay</w:t>
      </w:r>
      <w:r>
        <w:t>:</w:t>
      </w:r>
    </w:p>
    <w:p w14:paraId="32F6C52F" w14:textId="335735F3" w:rsidR="00BA4497" w:rsidRDefault="00596F7A" w:rsidP="00596F7A">
      <w:pPr>
        <w:pStyle w:val="Bullet2"/>
      </w:pPr>
      <w:r>
        <w:t>The % RSD of the triplicate preparations within the same level is NMT 3.0%.</w:t>
      </w:r>
    </w:p>
    <w:p w14:paraId="4693E8CF" w14:textId="5810AF5C" w:rsidR="00596F7A" w:rsidRDefault="00596F7A" w:rsidP="00596F7A">
      <w:pPr>
        <w:pStyle w:val="Bullet2"/>
      </w:pPr>
      <w:r>
        <w:t>The mean % recovery within the same level is between 98.0 – 102.0%.</w:t>
      </w:r>
    </w:p>
    <w:p w14:paraId="2FCB4158" w14:textId="2F50BA47" w:rsidR="002C7202" w:rsidRDefault="002C7202" w:rsidP="002C7202">
      <w:pPr>
        <w:pStyle w:val="Normal2"/>
      </w:pPr>
      <w:r w:rsidRPr="002F0184">
        <w:rPr>
          <w:u w:val="single"/>
        </w:rPr>
        <w:t>For Impurities</w:t>
      </w:r>
      <w:r>
        <w:t>:</w:t>
      </w:r>
    </w:p>
    <w:p w14:paraId="5C0AC57D" w14:textId="1D414A28" w:rsidR="002C7202" w:rsidRDefault="002C7202" w:rsidP="002C7202">
      <w:pPr>
        <w:pStyle w:val="Bullet2"/>
      </w:pPr>
      <w:r>
        <w:t xml:space="preserve">The % RSD of the triplicate preparations </w:t>
      </w:r>
      <w:r w:rsidR="002F0184">
        <w:t xml:space="preserve">within the same level is </w:t>
      </w:r>
      <w:r>
        <w:t xml:space="preserve">NMT </w:t>
      </w:r>
      <w:r w:rsidR="002F0184">
        <w:t>11</w:t>
      </w:r>
      <w:r>
        <w:t>.0%</w:t>
      </w:r>
      <w:r w:rsidR="002F0184">
        <w:t>.</w:t>
      </w:r>
    </w:p>
    <w:p w14:paraId="1B58A50C" w14:textId="3DCE0946" w:rsidR="001B34E9" w:rsidRPr="001B34E9" w:rsidRDefault="002C7202" w:rsidP="002F0184">
      <w:pPr>
        <w:pStyle w:val="Bullet2"/>
      </w:pPr>
      <w:r>
        <w:t xml:space="preserve">The mean % recovery within the same level is between </w:t>
      </w:r>
      <w:r w:rsidR="002F0184">
        <w:t>80</w:t>
      </w:r>
      <w:r>
        <w:t xml:space="preserve"> –</w:t>
      </w:r>
      <w:r w:rsidR="002F0184">
        <w:t xml:space="preserve"> 120</w:t>
      </w:r>
      <w:r>
        <w:t>%.</w:t>
      </w:r>
    </w:p>
    <w:p w14:paraId="7568C168" w14:textId="77777777" w:rsidR="005668AB" w:rsidRDefault="005668AB" w:rsidP="005668AB">
      <w:pPr>
        <w:pStyle w:val="Heading1"/>
      </w:pPr>
      <w:bookmarkStart w:id="381" w:name="_Toc71643110"/>
      <w:r>
        <w:lastRenderedPageBreak/>
        <w:t>Precision</w:t>
      </w:r>
      <w:bookmarkEnd w:id="369"/>
      <w:bookmarkEnd w:id="381"/>
      <w:r>
        <w:t xml:space="preserve"> </w:t>
      </w:r>
      <w:bookmarkEnd w:id="370"/>
    </w:p>
    <w:p w14:paraId="4ED0AAAA" w14:textId="77777777" w:rsidR="005668AB" w:rsidRDefault="005668AB" w:rsidP="005668AB">
      <w:pPr>
        <w:pStyle w:val="Heading2"/>
      </w:pPr>
      <w:bookmarkStart w:id="382" w:name="_Toc71042911"/>
      <w:bookmarkStart w:id="383" w:name="_Toc71643111"/>
      <w:r w:rsidRPr="002D7B3A">
        <w:t>Drug Substance</w:t>
      </w:r>
      <w:r>
        <w:t>:</w:t>
      </w:r>
      <w:r w:rsidRPr="002D7B3A">
        <w:t xml:space="preserve"> Assay</w:t>
      </w:r>
      <w:bookmarkEnd w:id="382"/>
      <w:bookmarkEnd w:id="383"/>
    </w:p>
    <w:p w14:paraId="36302D93" w14:textId="37159927" w:rsidR="005668AB" w:rsidRDefault="005668AB" w:rsidP="005668AB">
      <w:pPr>
        <w:pStyle w:val="Normal2"/>
      </w:pPr>
      <w:r>
        <w:t xml:space="preserve">Prepare six (6) sample solutions </w:t>
      </w:r>
      <w:r w:rsidR="00AB0483">
        <w:t xml:space="preserve">using the CX-4945 drug substance </w:t>
      </w:r>
      <w:r>
        <w:t xml:space="preserve">as described in </w:t>
      </w:r>
      <w:r>
        <w:rPr>
          <w:b/>
        </w:rPr>
        <w:t>Section 2.9</w:t>
      </w:r>
      <w:r w:rsidRPr="00AB0483">
        <w:t>.</w:t>
      </w:r>
    </w:p>
    <w:p w14:paraId="3A3EFC1A" w14:textId="77777777" w:rsidR="00575632" w:rsidRDefault="00575632" w:rsidP="00575632">
      <w:pPr>
        <w:pStyle w:val="Normal2"/>
      </w:pPr>
      <w:r>
        <w:t>Note—</w:t>
      </w:r>
      <w:proofErr w:type="gramStart"/>
      <w:r>
        <w:t>Determine</w:t>
      </w:r>
      <w:proofErr w:type="gramEnd"/>
      <w:r>
        <w:t xml:space="preserve"> the water content of the CX-4945 sodium salt drug substance as per the analytical procedure in method verification protocol PRO MV 0129. </w:t>
      </w:r>
    </w:p>
    <w:p w14:paraId="56F6958E" w14:textId="77777777" w:rsidR="005668AB" w:rsidRPr="00655AF6" w:rsidRDefault="005668AB" w:rsidP="005668AB">
      <w:pPr>
        <w:pStyle w:val="Heading2"/>
      </w:pPr>
      <w:bookmarkStart w:id="384" w:name="_Toc71042912"/>
      <w:bookmarkStart w:id="385" w:name="_Toc71643112"/>
      <w:r w:rsidRPr="002D7B3A">
        <w:t xml:space="preserve">Drug </w:t>
      </w:r>
      <w:r w:rsidRPr="003B7938">
        <w:t>Product</w:t>
      </w:r>
      <w:r>
        <w:t>:</w:t>
      </w:r>
      <w:r w:rsidRPr="002D7B3A">
        <w:t xml:space="preserve"> Assay</w:t>
      </w:r>
      <w:bookmarkEnd w:id="384"/>
      <w:bookmarkEnd w:id="385"/>
    </w:p>
    <w:p w14:paraId="4CD45B9A" w14:textId="71410435" w:rsidR="005668AB" w:rsidRDefault="005668AB" w:rsidP="005668AB">
      <w:pPr>
        <w:pStyle w:val="Normal2"/>
      </w:pPr>
      <w:r>
        <w:t xml:space="preserve">Prepare six (6) sample solutions </w:t>
      </w:r>
      <w:r w:rsidR="00AB0483">
        <w:t xml:space="preserve">using CX-4945 drug product capsules </w:t>
      </w:r>
      <w:r>
        <w:t xml:space="preserve">as described in </w:t>
      </w:r>
      <w:r>
        <w:rPr>
          <w:b/>
        </w:rPr>
        <w:t>Section 2.10</w:t>
      </w:r>
      <w:r w:rsidRPr="00AB0483">
        <w:t>.</w:t>
      </w:r>
    </w:p>
    <w:p w14:paraId="09CAF5D2" w14:textId="77777777" w:rsidR="005668AB" w:rsidRPr="00655AF6" w:rsidRDefault="005668AB" w:rsidP="005668AB">
      <w:pPr>
        <w:pStyle w:val="Heading2"/>
      </w:pPr>
      <w:bookmarkStart w:id="386" w:name="_Toc71042913"/>
      <w:bookmarkStart w:id="387" w:name="_Toc71643113"/>
      <w:r w:rsidRPr="002D7B3A">
        <w:t xml:space="preserve">Drug </w:t>
      </w:r>
      <w:r>
        <w:t>Product:</w:t>
      </w:r>
      <w:r w:rsidRPr="002D7B3A">
        <w:t xml:space="preserve"> </w:t>
      </w:r>
      <w:r w:rsidRPr="003B7938">
        <w:t>C</w:t>
      </w:r>
      <w:r>
        <w:t>ontent Uniformity</w:t>
      </w:r>
      <w:bookmarkEnd w:id="386"/>
      <w:bookmarkEnd w:id="387"/>
    </w:p>
    <w:p w14:paraId="4A4528B8" w14:textId="77777777" w:rsidR="005668AB" w:rsidRPr="00BE2902" w:rsidRDefault="005668AB" w:rsidP="005668AB">
      <w:pPr>
        <w:pStyle w:val="Normal2"/>
      </w:pPr>
      <w:r>
        <w:t xml:space="preserve">Prepare ten (10) sample solutions as described in </w:t>
      </w:r>
      <w:r>
        <w:rPr>
          <w:b/>
        </w:rPr>
        <w:t>Section 2.11</w:t>
      </w:r>
      <w:r w:rsidRPr="00AB0483">
        <w:t>.</w:t>
      </w:r>
    </w:p>
    <w:p w14:paraId="5A37F3DB" w14:textId="77777777" w:rsidR="005668AB" w:rsidRDefault="005668AB" w:rsidP="005668AB">
      <w:pPr>
        <w:pStyle w:val="Heading2"/>
      </w:pPr>
      <w:bookmarkStart w:id="388" w:name="_Toc71042914"/>
      <w:bookmarkStart w:id="389" w:name="_Toc71643114"/>
      <w:r>
        <w:t>Drug Product: Related Substances</w:t>
      </w:r>
      <w:bookmarkEnd w:id="388"/>
      <w:bookmarkEnd w:id="389"/>
    </w:p>
    <w:p w14:paraId="2F9310AC" w14:textId="6EF4125B" w:rsidR="005668AB" w:rsidRPr="004054A5" w:rsidRDefault="005668AB" w:rsidP="005668AB">
      <w:pPr>
        <w:pStyle w:val="Normal2"/>
      </w:pPr>
      <w:r>
        <w:t xml:space="preserve">Prepare six (6) sample solutions </w:t>
      </w:r>
      <w:r w:rsidR="00AB0483">
        <w:t xml:space="preserve">at the R2 level </w:t>
      </w:r>
      <w:r>
        <w:t xml:space="preserve">as described in </w:t>
      </w:r>
      <w:r w:rsidRPr="00837F1C">
        <w:rPr>
          <w:b/>
        </w:rPr>
        <w:t xml:space="preserve">Section </w:t>
      </w:r>
      <w:r w:rsidR="003B7B22">
        <w:rPr>
          <w:b/>
        </w:rPr>
        <w:t>7</w:t>
      </w:r>
      <w:r w:rsidRPr="00837F1C">
        <w:rPr>
          <w:b/>
        </w:rPr>
        <w:t>.</w:t>
      </w:r>
      <w:r w:rsidR="00AB0483">
        <w:rPr>
          <w:b/>
        </w:rPr>
        <w:t>3</w:t>
      </w:r>
      <w:r w:rsidRPr="00837F1C">
        <w:rPr>
          <w:b/>
        </w:rPr>
        <w:t>.2</w:t>
      </w:r>
      <w:r>
        <w:t>.</w:t>
      </w:r>
    </w:p>
    <w:p w14:paraId="17886EB6" w14:textId="77777777" w:rsidR="005668AB" w:rsidRPr="00765058" w:rsidRDefault="005668AB" w:rsidP="005668AB">
      <w:pPr>
        <w:pStyle w:val="Heading2"/>
      </w:pPr>
      <w:bookmarkStart w:id="390" w:name="_Toc278763"/>
      <w:bookmarkStart w:id="391" w:name="_Toc451899"/>
      <w:bookmarkStart w:id="392" w:name="_Toc47711080"/>
      <w:bookmarkStart w:id="393" w:name="_Toc71042917"/>
      <w:bookmarkStart w:id="394" w:name="_Toc71643115"/>
      <w:r w:rsidRPr="00765058">
        <w:t>Procedure</w:t>
      </w:r>
      <w:bookmarkEnd w:id="390"/>
      <w:bookmarkEnd w:id="391"/>
      <w:bookmarkEnd w:id="392"/>
      <w:bookmarkEnd w:id="393"/>
      <w:bookmarkEnd w:id="394"/>
    </w:p>
    <w:p w14:paraId="680BECE5" w14:textId="77777777" w:rsidR="005668AB" w:rsidRPr="0081048C" w:rsidRDefault="005668AB" w:rsidP="005668AB">
      <w:pPr>
        <w:pStyle w:val="Bullet2"/>
      </w:pPr>
      <w:r w:rsidRPr="0081048C">
        <w:t xml:space="preserve">Establish system suitability per </w:t>
      </w:r>
      <w:r w:rsidRPr="0081048C">
        <w:rPr>
          <w:b/>
        </w:rPr>
        <w:t>Section 2.</w:t>
      </w:r>
      <w:r>
        <w:rPr>
          <w:b/>
        </w:rPr>
        <w:t>14</w:t>
      </w:r>
      <w:r w:rsidRPr="0081048C">
        <w:t>.</w:t>
      </w:r>
    </w:p>
    <w:p w14:paraId="2C8BF08C" w14:textId="77777777" w:rsidR="005668AB" w:rsidRPr="0081048C" w:rsidRDefault="005668AB" w:rsidP="005668AB">
      <w:pPr>
        <w:pStyle w:val="Bullet2"/>
      </w:pPr>
      <w:r w:rsidRPr="0081048C">
        <w:t>Inject each sample solution</w:t>
      </w:r>
      <w:r>
        <w:t xml:space="preserve"> once</w:t>
      </w:r>
      <w:r w:rsidRPr="0081048C">
        <w:t>.</w:t>
      </w:r>
    </w:p>
    <w:p w14:paraId="0F97FF28" w14:textId="77777777" w:rsidR="005668AB" w:rsidRDefault="005668AB" w:rsidP="005668AB">
      <w:pPr>
        <w:pStyle w:val="Bullet2"/>
      </w:pPr>
      <w:r>
        <w:t>For drug substance Assay samples, calculate the % Assay.</w:t>
      </w:r>
    </w:p>
    <w:p w14:paraId="55246245" w14:textId="77777777" w:rsidR="005668AB" w:rsidRDefault="005668AB" w:rsidP="005668AB">
      <w:pPr>
        <w:pStyle w:val="Bullet2"/>
      </w:pPr>
      <w:r>
        <w:t>For drug product Assay and Content Uniformity samples, calculate the %</w:t>
      </w:r>
      <w:r w:rsidR="00C16C9E">
        <w:t xml:space="preserve"> </w:t>
      </w:r>
      <w:r>
        <w:t>LC.</w:t>
      </w:r>
    </w:p>
    <w:p w14:paraId="6FDAC881" w14:textId="3BAA42D3" w:rsidR="005668AB" w:rsidRDefault="005668AB" w:rsidP="005668AB">
      <w:pPr>
        <w:pStyle w:val="Bullet2"/>
      </w:pPr>
      <w:r>
        <w:t xml:space="preserve">For drug product Related Substances samples, calculate </w:t>
      </w:r>
      <w:r w:rsidRPr="00E07B20">
        <w:t xml:space="preserve">the % </w:t>
      </w:r>
      <w:r w:rsidR="00762D84">
        <w:t>Impurity and absolute difference</w:t>
      </w:r>
      <w:r w:rsidRPr="00E07B20">
        <w:t>.</w:t>
      </w:r>
    </w:p>
    <w:p w14:paraId="374AFC18" w14:textId="4E55AC2D" w:rsidR="005668AB" w:rsidRPr="00765058" w:rsidRDefault="005668AB" w:rsidP="005668AB">
      <w:pPr>
        <w:pStyle w:val="Heading2"/>
      </w:pPr>
      <w:bookmarkStart w:id="395" w:name="_Toc47711081"/>
      <w:bookmarkStart w:id="396" w:name="_Toc71042918"/>
      <w:bookmarkStart w:id="397" w:name="_Toc71643116"/>
      <w:r w:rsidRPr="00765058">
        <w:t>Validity Criteria</w:t>
      </w:r>
      <w:bookmarkEnd w:id="395"/>
      <w:bookmarkEnd w:id="396"/>
      <w:bookmarkEnd w:id="397"/>
    </w:p>
    <w:p w14:paraId="52B5E8AE" w14:textId="77777777" w:rsidR="005668AB" w:rsidRDefault="005668AB" w:rsidP="005668AB">
      <w:pPr>
        <w:pStyle w:val="Bullet2"/>
      </w:pPr>
      <w:r w:rsidRPr="00A07142">
        <w:t xml:space="preserve">Meet the system suitability requirements in </w:t>
      </w:r>
      <w:r w:rsidRPr="00835675">
        <w:rPr>
          <w:b/>
        </w:rPr>
        <w:t xml:space="preserve">Section </w:t>
      </w:r>
      <w:r>
        <w:rPr>
          <w:b/>
        </w:rPr>
        <w:t>2</w:t>
      </w:r>
      <w:r w:rsidRPr="00835675">
        <w:rPr>
          <w:b/>
        </w:rPr>
        <w:t>.</w:t>
      </w:r>
      <w:r>
        <w:rPr>
          <w:b/>
        </w:rPr>
        <w:t>14</w:t>
      </w:r>
      <w:r w:rsidRPr="00A07142">
        <w:t>.</w:t>
      </w:r>
    </w:p>
    <w:p w14:paraId="27AC2B63" w14:textId="77777777" w:rsidR="005668AB" w:rsidRDefault="005668AB" w:rsidP="005668AB">
      <w:pPr>
        <w:pStyle w:val="Heading2"/>
      </w:pPr>
      <w:bookmarkStart w:id="398" w:name="_Toc47711082"/>
      <w:bookmarkStart w:id="399" w:name="_Toc71042919"/>
      <w:bookmarkStart w:id="400" w:name="_Toc71643117"/>
      <w:r>
        <w:t>Acceptance Criteria</w:t>
      </w:r>
      <w:bookmarkEnd w:id="398"/>
      <w:bookmarkEnd w:id="399"/>
      <w:bookmarkEnd w:id="400"/>
    </w:p>
    <w:p w14:paraId="13093615" w14:textId="77777777" w:rsidR="005668AB" w:rsidRPr="0081048C" w:rsidRDefault="005668AB" w:rsidP="005668AB">
      <w:pPr>
        <w:pStyle w:val="Normal2"/>
      </w:pPr>
      <w:r w:rsidRPr="002D1FD3">
        <w:rPr>
          <w:u w:val="single"/>
        </w:rPr>
        <w:t>For Drug Substance Assay</w:t>
      </w:r>
      <w:r>
        <w:t>:</w:t>
      </w:r>
    </w:p>
    <w:p w14:paraId="636C712F" w14:textId="375EEDCC" w:rsidR="005668AB" w:rsidRDefault="005668AB" w:rsidP="005668AB">
      <w:pPr>
        <w:pStyle w:val="Bullet2"/>
      </w:pPr>
      <w:r w:rsidRPr="00174261">
        <w:t>The</w:t>
      </w:r>
      <w:r w:rsidRPr="0081048C">
        <w:t xml:space="preserve"> %</w:t>
      </w:r>
      <w:r>
        <w:t xml:space="preserve"> </w:t>
      </w:r>
      <w:r w:rsidRPr="0081048C">
        <w:t xml:space="preserve">RSD of the </w:t>
      </w:r>
      <w:r w:rsidRPr="003B4F74">
        <w:t>results</w:t>
      </w:r>
      <w:r w:rsidRPr="0081048C">
        <w:t xml:space="preserve"> from </w:t>
      </w:r>
      <w:r>
        <w:t xml:space="preserve">the Precision study (n=6) is NMT </w:t>
      </w:r>
      <w:r w:rsidR="00E97A3D">
        <w:t>3</w:t>
      </w:r>
      <w:r w:rsidRPr="0081048C">
        <w:t>.0%.</w:t>
      </w:r>
    </w:p>
    <w:p w14:paraId="523F02B2" w14:textId="77777777" w:rsidR="005668AB" w:rsidRDefault="005668AB" w:rsidP="005668AB">
      <w:pPr>
        <w:pStyle w:val="Bullet2"/>
      </w:pPr>
      <w:r>
        <w:t xml:space="preserve">The </w:t>
      </w:r>
      <w:r w:rsidRPr="00790400">
        <w:t xml:space="preserve">average </w:t>
      </w:r>
      <w:r w:rsidRPr="003B4F74">
        <w:t>retention</w:t>
      </w:r>
      <w:r>
        <w:t xml:space="preserve"> time of CX-4945 in the sample solution corresponds to that of the standard solution is </w:t>
      </w:r>
      <w:r w:rsidRPr="003B4F74">
        <w:t>within</w:t>
      </w:r>
      <w:r>
        <w:t xml:space="preserve"> ± 2.0%</w:t>
      </w:r>
    </w:p>
    <w:p w14:paraId="6F0CE71B" w14:textId="77777777" w:rsidR="005668AB" w:rsidRPr="0081048C" w:rsidRDefault="005668AB" w:rsidP="00675346">
      <w:pPr>
        <w:pStyle w:val="Normal2"/>
      </w:pPr>
      <w:r w:rsidRPr="002D1FD3">
        <w:rPr>
          <w:u w:val="single"/>
        </w:rPr>
        <w:t>For Drug Product Assay</w:t>
      </w:r>
      <w:r>
        <w:t>:</w:t>
      </w:r>
    </w:p>
    <w:p w14:paraId="5D0AF297" w14:textId="4FD5718B" w:rsidR="005668AB" w:rsidRPr="0081048C" w:rsidRDefault="005668AB" w:rsidP="005668AB">
      <w:pPr>
        <w:pStyle w:val="Bullet2"/>
      </w:pPr>
      <w:r w:rsidRPr="0081048C">
        <w:t>The %</w:t>
      </w:r>
      <w:r>
        <w:t xml:space="preserve"> </w:t>
      </w:r>
      <w:r w:rsidRPr="0081048C">
        <w:t xml:space="preserve">RSD of the results from </w:t>
      </w:r>
      <w:r>
        <w:t xml:space="preserve">the Precision study (n=6) is NMT </w:t>
      </w:r>
      <w:r w:rsidR="00E97A3D">
        <w:t>3</w:t>
      </w:r>
      <w:r w:rsidRPr="0081048C">
        <w:t>.0%.</w:t>
      </w:r>
    </w:p>
    <w:p w14:paraId="08096765" w14:textId="77777777" w:rsidR="005668AB" w:rsidRDefault="005668AB" w:rsidP="005668AB">
      <w:pPr>
        <w:pStyle w:val="Bullet2"/>
      </w:pPr>
      <w:r>
        <w:lastRenderedPageBreak/>
        <w:t xml:space="preserve">The </w:t>
      </w:r>
      <w:r w:rsidRPr="003B4F74">
        <w:t>retention</w:t>
      </w:r>
      <w:r>
        <w:t xml:space="preserve"> time of CX-4945 in each sample solution corresponds to that of the standard solution is </w:t>
      </w:r>
      <w:r w:rsidRPr="003B4F74">
        <w:t>within</w:t>
      </w:r>
      <w:r>
        <w:t xml:space="preserve"> ± 2.0%</w:t>
      </w:r>
    </w:p>
    <w:p w14:paraId="24DBD0D4" w14:textId="77777777" w:rsidR="00E97A3D" w:rsidRDefault="00E97A3D" w:rsidP="00675346">
      <w:pPr>
        <w:pStyle w:val="Normal2"/>
      </w:pPr>
      <w:r w:rsidRPr="002D1FD3">
        <w:rPr>
          <w:u w:val="single"/>
        </w:rPr>
        <w:t>For Drug Product Content Uniformity</w:t>
      </w:r>
      <w:r>
        <w:t>:</w:t>
      </w:r>
    </w:p>
    <w:p w14:paraId="1FE7221E" w14:textId="77777777" w:rsidR="00E97A3D" w:rsidRPr="0081048C" w:rsidRDefault="00E97A3D" w:rsidP="00E97A3D">
      <w:pPr>
        <w:pStyle w:val="Bullet2"/>
      </w:pPr>
      <w:r>
        <w:t xml:space="preserve">The AV </w:t>
      </w:r>
      <w:r w:rsidRPr="001C17F1">
        <w:t>as</w:t>
      </w:r>
      <w:r>
        <w:t xml:space="preserve"> calculated according to USP &lt;905&gt; is NMT 15.0.</w:t>
      </w:r>
    </w:p>
    <w:p w14:paraId="3140EAB2" w14:textId="1D27D6A5" w:rsidR="005668AB" w:rsidRDefault="005668AB" w:rsidP="00675346">
      <w:pPr>
        <w:pStyle w:val="Normal2"/>
      </w:pPr>
      <w:r w:rsidRPr="002D1FD3">
        <w:rPr>
          <w:u w:val="single"/>
        </w:rPr>
        <w:t xml:space="preserve">For Drug Product Related </w:t>
      </w:r>
      <w:proofErr w:type="gramStart"/>
      <w:r w:rsidR="002D1FD3" w:rsidRPr="002D1FD3">
        <w:rPr>
          <w:u w:val="single"/>
        </w:rPr>
        <w:t>Substances</w:t>
      </w:r>
      <w:r w:rsidR="002D1FD3">
        <w:t>:</w:t>
      </w:r>
      <w:proofErr w:type="gramEnd"/>
      <w:r w:rsidRPr="00CF58A7">
        <w:t xml:space="preserve"> </w:t>
      </w:r>
    </w:p>
    <w:p w14:paraId="3BE97B80" w14:textId="2B1078E4" w:rsidR="00BF30BA" w:rsidRDefault="00BF30BA" w:rsidP="00BF30BA">
      <w:pPr>
        <w:pStyle w:val="Bullet2"/>
      </w:pPr>
      <w:r>
        <w:t xml:space="preserve">The </w:t>
      </w:r>
      <w:r w:rsidRPr="0081048C">
        <w:t>%</w:t>
      </w:r>
      <w:r>
        <w:t xml:space="preserve"> RSD of the impurity results </w:t>
      </w:r>
      <w:r>
        <w:rPr>
          <w:rFonts w:cs="Times New Roman"/>
        </w:rPr>
        <w:t>≥</w:t>
      </w:r>
      <w:r>
        <w:t xml:space="preserve"> 0.6% from the Precision study (n=6) is NMT 15.0%. </w:t>
      </w:r>
    </w:p>
    <w:p w14:paraId="0733B3AC" w14:textId="09688915" w:rsidR="00BF30BA" w:rsidRDefault="00BF30BA" w:rsidP="00BF30BA">
      <w:pPr>
        <w:pStyle w:val="Bullet2"/>
      </w:pPr>
      <w:r>
        <w:t xml:space="preserve">The absolute difference between the individual and mean results for each impurity </w:t>
      </w:r>
      <w:r>
        <w:rPr>
          <w:rFonts w:cs="Times New Roman"/>
        </w:rPr>
        <w:t>≥</w:t>
      </w:r>
      <w:r>
        <w:t xml:space="preserve"> 0.05% and &lt; 0.6 % must meet the criteria in </w:t>
      </w:r>
      <w:r w:rsidRPr="001C17F1">
        <w:rPr>
          <w:b/>
        </w:rPr>
        <w:t xml:space="preserve">Table </w:t>
      </w:r>
      <w:r w:rsidR="006D366F">
        <w:rPr>
          <w:b/>
        </w:rPr>
        <w:t>8</w:t>
      </w:r>
      <w:r w:rsidRPr="001C17F1">
        <w:rPr>
          <w:b/>
        </w:rPr>
        <w:t>-1</w:t>
      </w:r>
      <w:r>
        <w:t>.</w:t>
      </w:r>
    </w:p>
    <w:p w14:paraId="65807C9D" w14:textId="77777777" w:rsidR="00BF30BA" w:rsidRDefault="00BF30BA" w:rsidP="00BF30BA">
      <w:pPr>
        <w:pStyle w:val="Bullet2"/>
        <w:numPr>
          <w:ilvl w:val="0"/>
          <w:numId w:val="0"/>
        </w:numPr>
        <w:ind w:left="1440"/>
      </w:pPr>
    </w:p>
    <w:p w14:paraId="0D39768B" w14:textId="10D9C824" w:rsidR="00BF30BA" w:rsidRDefault="00BF30BA" w:rsidP="00BF30BA">
      <w:pPr>
        <w:pStyle w:val="Bullet2"/>
        <w:numPr>
          <w:ilvl w:val="0"/>
          <w:numId w:val="0"/>
        </w:numPr>
        <w:ind w:left="1440"/>
      </w:pPr>
      <w:r w:rsidRPr="001C17F1">
        <w:rPr>
          <w:b/>
        </w:rPr>
        <w:t xml:space="preserve">Table </w:t>
      </w:r>
      <w:r w:rsidR="006D366F">
        <w:rPr>
          <w:b/>
        </w:rPr>
        <w:t>8</w:t>
      </w:r>
      <w:r w:rsidRPr="001C17F1">
        <w:rPr>
          <w:b/>
        </w:rPr>
        <w:t>-1</w:t>
      </w:r>
      <w:r>
        <w:t>. Absolute Difference Acceptance Criteria for Related substance</w:t>
      </w:r>
    </w:p>
    <w:tbl>
      <w:tblPr>
        <w:tblStyle w:val="TableGrid"/>
        <w:tblW w:w="0" w:type="auto"/>
        <w:tblInd w:w="1872" w:type="dxa"/>
        <w:tblLook w:val="04A0" w:firstRow="1" w:lastRow="0" w:firstColumn="1" w:lastColumn="0" w:noHBand="0" w:noVBand="1"/>
      </w:tblPr>
      <w:tblGrid>
        <w:gridCol w:w="3680"/>
        <w:gridCol w:w="4158"/>
      </w:tblGrid>
      <w:tr w:rsidR="00BF30BA" w14:paraId="5B6FC648" w14:textId="77777777" w:rsidTr="002D1FD3">
        <w:tc>
          <w:tcPr>
            <w:tcW w:w="3680" w:type="dxa"/>
            <w:shd w:val="pct12" w:color="auto" w:fill="auto"/>
          </w:tcPr>
          <w:p w14:paraId="70856E5C" w14:textId="77777777" w:rsidR="00BF30BA" w:rsidRPr="002D1FD3" w:rsidRDefault="00BF30BA" w:rsidP="00131D2D">
            <w:pPr>
              <w:spacing w:line="276" w:lineRule="auto"/>
              <w:jc w:val="center"/>
              <w:rPr>
                <w:sz w:val="20"/>
                <w:szCs w:val="20"/>
              </w:rPr>
            </w:pPr>
            <w:r w:rsidRPr="002D1FD3">
              <w:rPr>
                <w:sz w:val="20"/>
                <w:szCs w:val="20"/>
              </w:rPr>
              <w:t>% Related Substance</w:t>
            </w:r>
          </w:p>
        </w:tc>
        <w:tc>
          <w:tcPr>
            <w:tcW w:w="4158" w:type="dxa"/>
            <w:shd w:val="pct12" w:color="auto" w:fill="auto"/>
          </w:tcPr>
          <w:p w14:paraId="49E7C4A5" w14:textId="77777777" w:rsidR="00BF30BA" w:rsidRPr="002D1FD3" w:rsidRDefault="00BF30BA" w:rsidP="00131D2D">
            <w:pPr>
              <w:spacing w:line="276" w:lineRule="auto"/>
              <w:jc w:val="center"/>
              <w:rPr>
                <w:sz w:val="20"/>
                <w:szCs w:val="20"/>
              </w:rPr>
            </w:pPr>
            <w:r w:rsidRPr="002D1FD3">
              <w:rPr>
                <w:sz w:val="20"/>
                <w:szCs w:val="20"/>
              </w:rPr>
              <w:t>Absolute Difference</w:t>
            </w:r>
          </w:p>
        </w:tc>
      </w:tr>
      <w:tr w:rsidR="00BF30BA" w14:paraId="3B521E74" w14:textId="77777777" w:rsidTr="00131D2D">
        <w:tc>
          <w:tcPr>
            <w:tcW w:w="3680" w:type="dxa"/>
          </w:tcPr>
          <w:p w14:paraId="6A1697EA" w14:textId="77777777" w:rsidR="00BF30BA" w:rsidRPr="002D1FD3" w:rsidRDefault="00BF30BA" w:rsidP="00131D2D">
            <w:pPr>
              <w:spacing w:line="276" w:lineRule="auto"/>
              <w:jc w:val="center"/>
              <w:rPr>
                <w:sz w:val="20"/>
                <w:szCs w:val="20"/>
              </w:rPr>
            </w:pPr>
            <w:r w:rsidRPr="002D1FD3">
              <w:rPr>
                <w:rFonts w:cs="Times New Roman"/>
                <w:sz w:val="20"/>
                <w:szCs w:val="20"/>
              </w:rPr>
              <w:t>≥</w:t>
            </w:r>
            <w:r w:rsidRPr="002D1FD3">
              <w:rPr>
                <w:rFonts w:asciiTheme="minorBidi" w:hAnsiTheme="minorBidi"/>
                <w:sz w:val="20"/>
                <w:szCs w:val="20"/>
              </w:rPr>
              <w:t xml:space="preserve"> </w:t>
            </w:r>
            <w:r w:rsidRPr="002D1FD3">
              <w:rPr>
                <w:sz w:val="20"/>
                <w:szCs w:val="20"/>
              </w:rPr>
              <w:t xml:space="preserve">0.05 and </w:t>
            </w:r>
            <w:r w:rsidRPr="002D1FD3">
              <w:rPr>
                <w:rFonts w:asciiTheme="minorBidi" w:hAnsiTheme="minorBidi"/>
                <w:sz w:val="20"/>
                <w:szCs w:val="20"/>
              </w:rPr>
              <w:t>≤</w:t>
            </w:r>
            <w:r w:rsidRPr="002D1FD3">
              <w:rPr>
                <w:sz w:val="20"/>
                <w:szCs w:val="20"/>
              </w:rPr>
              <w:t xml:space="preserve"> 0.30</w:t>
            </w:r>
          </w:p>
        </w:tc>
        <w:tc>
          <w:tcPr>
            <w:tcW w:w="4158" w:type="dxa"/>
          </w:tcPr>
          <w:p w14:paraId="7FCECB17" w14:textId="77777777" w:rsidR="00BF30BA" w:rsidRPr="002D1FD3" w:rsidRDefault="00BF30BA" w:rsidP="00131D2D">
            <w:pPr>
              <w:spacing w:line="276" w:lineRule="auto"/>
              <w:jc w:val="center"/>
              <w:rPr>
                <w:sz w:val="20"/>
                <w:szCs w:val="20"/>
              </w:rPr>
            </w:pPr>
            <w:r w:rsidRPr="002D1FD3">
              <w:rPr>
                <w:sz w:val="20"/>
                <w:szCs w:val="20"/>
              </w:rPr>
              <w:t>NMT 0.10</w:t>
            </w:r>
          </w:p>
        </w:tc>
      </w:tr>
      <w:tr w:rsidR="00BF30BA" w14:paraId="795907AF" w14:textId="77777777" w:rsidTr="00131D2D">
        <w:tc>
          <w:tcPr>
            <w:tcW w:w="3680" w:type="dxa"/>
          </w:tcPr>
          <w:p w14:paraId="58670D99" w14:textId="77777777" w:rsidR="00BF30BA" w:rsidRPr="002D1FD3" w:rsidRDefault="00BF30BA" w:rsidP="00131D2D">
            <w:pPr>
              <w:spacing w:line="276" w:lineRule="auto"/>
              <w:jc w:val="center"/>
              <w:rPr>
                <w:sz w:val="20"/>
                <w:szCs w:val="20"/>
              </w:rPr>
            </w:pPr>
            <w:r w:rsidRPr="002D1FD3">
              <w:rPr>
                <w:rFonts w:cs="Times New Roman"/>
                <w:sz w:val="20"/>
                <w:szCs w:val="20"/>
              </w:rPr>
              <w:t>&gt;</w:t>
            </w:r>
            <w:r w:rsidRPr="002D1FD3">
              <w:rPr>
                <w:sz w:val="20"/>
                <w:szCs w:val="20"/>
              </w:rPr>
              <w:t xml:space="preserve"> 0.30 and &lt; 0.6</w:t>
            </w:r>
          </w:p>
        </w:tc>
        <w:tc>
          <w:tcPr>
            <w:tcW w:w="4158" w:type="dxa"/>
          </w:tcPr>
          <w:p w14:paraId="04818F09" w14:textId="77777777" w:rsidR="00BF30BA" w:rsidRPr="002D1FD3" w:rsidRDefault="00BF30BA" w:rsidP="00131D2D">
            <w:pPr>
              <w:spacing w:line="276" w:lineRule="auto"/>
              <w:jc w:val="center"/>
              <w:rPr>
                <w:sz w:val="20"/>
                <w:szCs w:val="20"/>
              </w:rPr>
            </w:pPr>
            <w:r w:rsidRPr="002D1FD3">
              <w:rPr>
                <w:sz w:val="20"/>
                <w:szCs w:val="20"/>
              </w:rPr>
              <w:t>NMT 0.20</w:t>
            </w:r>
          </w:p>
        </w:tc>
      </w:tr>
    </w:tbl>
    <w:p w14:paraId="589D86C2" w14:textId="77777777" w:rsidR="005668AB" w:rsidRDefault="005668AB" w:rsidP="005668AB">
      <w:pPr>
        <w:pStyle w:val="Heading1"/>
      </w:pPr>
      <w:bookmarkStart w:id="401" w:name="_Toc47711083"/>
      <w:bookmarkStart w:id="402" w:name="_Toc71042920"/>
      <w:bookmarkStart w:id="403" w:name="_Toc71643118"/>
      <w:r>
        <w:t>Filter study</w:t>
      </w:r>
      <w:bookmarkEnd w:id="401"/>
      <w:bookmarkEnd w:id="402"/>
      <w:bookmarkEnd w:id="403"/>
    </w:p>
    <w:p w14:paraId="2E479BBE" w14:textId="34E145D2" w:rsidR="005668AB" w:rsidRDefault="005668AB" w:rsidP="005668AB">
      <w:r w:rsidRPr="00AD5EC7">
        <w:t>A filter study will be performed to evaluate the suitability of the filters used</w:t>
      </w:r>
      <w:r>
        <w:t xml:space="preserve"> (Millipore 0.45</w:t>
      </w:r>
      <w:r>
        <w:noBreakHyphen/>
      </w:r>
      <w:r>
        <w:rPr>
          <w:rFonts w:cs="Times New Roman"/>
        </w:rPr>
        <w:t>µ</w:t>
      </w:r>
      <w:r>
        <w:t xml:space="preserve">m PVDF membrane filter) </w:t>
      </w:r>
      <w:r w:rsidRPr="00AD5EC7">
        <w:t>for the sample solution preparation</w:t>
      </w:r>
      <w:r>
        <w:t xml:space="preserve"> of Assay methods</w:t>
      </w:r>
      <w:r w:rsidRPr="00AD5EC7">
        <w:t>.</w:t>
      </w:r>
      <w:r>
        <w:t xml:space="preserve"> </w:t>
      </w:r>
    </w:p>
    <w:p w14:paraId="0C2E84A5" w14:textId="77777777" w:rsidR="005668AB" w:rsidRDefault="005668AB" w:rsidP="005668AB">
      <w:pPr>
        <w:pStyle w:val="Heading2"/>
      </w:pPr>
      <w:bookmarkStart w:id="404" w:name="_Toc47711084"/>
      <w:bookmarkStart w:id="405" w:name="_Toc71042921"/>
      <w:bookmarkStart w:id="406" w:name="_Toc71643119"/>
      <w:r>
        <w:t>Filter Study on Diluent</w:t>
      </w:r>
      <w:bookmarkEnd w:id="404"/>
      <w:bookmarkEnd w:id="405"/>
      <w:bookmarkEnd w:id="406"/>
    </w:p>
    <w:p w14:paraId="6FA35F64" w14:textId="77777777" w:rsidR="005668AB" w:rsidRDefault="005668AB" w:rsidP="005668AB">
      <w:pPr>
        <w:pStyle w:val="Normal2"/>
      </w:pPr>
      <w:r>
        <w:t>F</w:t>
      </w:r>
      <w:r w:rsidRPr="00AD5EC7">
        <w:t xml:space="preserve">ilter </w:t>
      </w:r>
      <w:r>
        <w:t xml:space="preserve">a </w:t>
      </w:r>
      <w:r w:rsidRPr="00AD5EC7">
        <w:t xml:space="preserve">portion of the </w:t>
      </w:r>
      <w:r w:rsidRPr="00AB171F">
        <w:t>diluent</w:t>
      </w:r>
      <w:r>
        <w:t xml:space="preserve"> through a</w:t>
      </w:r>
      <w:r w:rsidRPr="00AD5EC7">
        <w:t xml:space="preserve"> </w:t>
      </w:r>
      <w:r>
        <w:t>Millipore 0.45</w:t>
      </w:r>
      <w:r>
        <w:noBreakHyphen/>
      </w:r>
      <w:r>
        <w:rPr>
          <w:rFonts w:cs="Times New Roman"/>
        </w:rPr>
        <w:t>µ</w:t>
      </w:r>
      <w:r>
        <w:t xml:space="preserve">m PVDF </w:t>
      </w:r>
      <w:r w:rsidRPr="00AD5EC7">
        <w:t xml:space="preserve">filter </w:t>
      </w:r>
      <w:r>
        <w:t>and collect the first 2 </w:t>
      </w:r>
      <w:r w:rsidRPr="00AD5EC7">
        <w:t>mL of filtrate.</w:t>
      </w:r>
    </w:p>
    <w:p w14:paraId="698F7B08" w14:textId="25F5A29A" w:rsidR="005668AB" w:rsidRDefault="005668AB" w:rsidP="005668AB">
      <w:pPr>
        <w:pStyle w:val="Heading2"/>
      </w:pPr>
      <w:bookmarkStart w:id="407" w:name="_Toc47711086"/>
      <w:bookmarkStart w:id="408" w:name="_Toc71042922"/>
      <w:bookmarkStart w:id="409" w:name="_Toc71643120"/>
      <w:r>
        <w:t xml:space="preserve">Filter Study on </w:t>
      </w:r>
      <w:r w:rsidR="00294146">
        <w:t xml:space="preserve">Assay </w:t>
      </w:r>
      <w:r>
        <w:t>Sample Solution</w:t>
      </w:r>
      <w:bookmarkEnd w:id="407"/>
      <w:bookmarkEnd w:id="408"/>
      <w:bookmarkEnd w:id="409"/>
    </w:p>
    <w:p w14:paraId="406FDDEA" w14:textId="77777777" w:rsidR="005668AB" w:rsidRPr="00AD5EC7" w:rsidRDefault="005668AB" w:rsidP="005668AB">
      <w:pPr>
        <w:pStyle w:val="Normal2"/>
        <w:keepNext/>
        <w:keepLines/>
        <w:rPr>
          <w:u w:val="single"/>
        </w:rPr>
      </w:pPr>
      <w:r w:rsidRPr="00AD5EC7">
        <w:rPr>
          <w:u w:val="single"/>
        </w:rPr>
        <w:t>Filtered Sample:</w:t>
      </w:r>
    </w:p>
    <w:p w14:paraId="1EA12517" w14:textId="20A411FE" w:rsidR="005668AB" w:rsidRDefault="005668AB" w:rsidP="005668AB">
      <w:pPr>
        <w:pStyle w:val="Normal2"/>
        <w:rPr>
          <w:b/>
        </w:rPr>
      </w:pPr>
      <w:r>
        <w:t xml:space="preserve">Filter a portion of the </w:t>
      </w:r>
      <w:r w:rsidR="00294146">
        <w:t xml:space="preserve">assay </w:t>
      </w:r>
      <w:r w:rsidR="002D1FD3">
        <w:t xml:space="preserve">sample solution </w:t>
      </w:r>
      <w:r>
        <w:t xml:space="preserve">prepared as per </w:t>
      </w:r>
      <w:r w:rsidRPr="009A482B">
        <w:rPr>
          <w:b/>
        </w:rPr>
        <w:t>Secti</w:t>
      </w:r>
      <w:r>
        <w:rPr>
          <w:b/>
        </w:rPr>
        <w:t xml:space="preserve">on </w:t>
      </w:r>
      <w:r w:rsidR="002D1FD3">
        <w:rPr>
          <w:b/>
        </w:rPr>
        <w:t xml:space="preserve">2.9 </w:t>
      </w:r>
      <w:r w:rsidR="002D1FD3">
        <w:t>(</w:t>
      </w:r>
      <w:r w:rsidR="002D1FD3" w:rsidRPr="002D1FD3">
        <w:t>Note</w:t>
      </w:r>
      <w:r w:rsidR="002D1FD3" w:rsidRPr="002D1FD3">
        <w:rPr>
          <w:b/>
        </w:rPr>
        <w:t>—</w:t>
      </w:r>
      <w:r w:rsidR="002D1FD3" w:rsidRPr="002D1FD3">
        <w:t xml:space="preserve">A sample solution prepared for </w:t>
      </w:r>
      <w:r w:rsidR="002D1FD3" w:rsidRPr="002D1FD3">
        <w:rPr>
          <w:b/>
        </w:rPr>
        <w:t>Section 8.1</w:t>
      </w:r>
      <w:r w:rsidR="002D1FD3">
        <w:t xml:space="preserve"> may be used</w:t>
      </w:r>
      <w:r>
        <w:t>) through a Millipore 0.45</w:t>
      </w:r>
      <w:r>
        <w:noBreakHyphen/>
      </w:r>
      <w:r>
        <w:rPr>
          <w:rFonts w:cs="Times New Roman"/>
        </w:rPr>
        <w:t>µ</w:t>
      </w:r>
      <w:r>
        <w:t xml:space="preserve">m PVDF </w:t>
      </w:r>
      <w:r w:rsidRPr="00AD5EC7">
        <w:t>filter</w:t>
      </w:r>
      <w:r>
        <w:t>, and</w:t>
      </w:r>
      <w:r w:rsidRPr="009A482B">
        <w:t xml:space="preserve"> collect each aliquot portion as shown in </w:t>
      </w:r>
      <w:r>
        <w:rPr>
          <w:b/>
        </w:rPr>
        <w:t xml:space="preserve">Table </w:t>
      </w:r>
      <w:r w:rsidR="006D366F">
        <w:rPr>
          <w:b/>
        </w:rPr>
        <w:t>9</w:t>
      </w:r>
      <w:r w:rsidRPr="009A482B">
        <w:rPr>
          <w:b/>
        </w:rPr>
        <w:t>-1</w:t>
      </w:r>
      <w:r w:rsidRPr="0034129B">
        <w:t>.</w:t>
      </w:r>
      <w:r w:rsidR="002D1FD3">
        <w:t xml:space="preserve"> </w:t>
      </w:r>
    </w:p>
    <w:p w14:paraId="271896FC" w14:textId="52F5BF5E" w:rsidR="005668AB" w:rsidRPr="00AD5EC7" w:rsidRDefault="005668AB" w:rsidP="00116658">
      <w:pPr>
        <w:keepNext/>
        <w:shd w:val="clear" w:color="auto" w:fill="FFFFFF"/>
        <w:spacing w:before="240" w:after="120" w:line="240" w:lineRule="auto"/>
        <w:jc w:val="center"/>
        <w:outlineLvl w:val="5"/>
        <w:rPr>
          <w:rFonts w:eastAsia="Times New Roman" w:cs="Arial"/>
          <w:b/>
          <w:szCs w:val="24"/>
        </w:rPr>
      </w:pPr>
      <w:r>
        <w:rPr>
          <w:rFonts w:eastAsia="Times New Roman" w:cs="Arial"/>
          <w:b/>
          <w:szCs w:val="24"/>
        </w:rPr>
        <w:t xml:space="preserve">Table </w:t>
      </w:r>
      <w:r w:rsidR="006D366F">
        <w:rPr>
          <w:rFonts w:eastAsia="Times New Roman" w:cs="Arial"/>
          <w:b/>
          <w:szCs w:val="24"/>
        </w:rPr>
        <w:t>9</w:t>
      </w:r>
      <w:r w:rsidRPr="00AD5EC7">
        <w:rPr>
          <w:rFonts w:eastAsia="Times New Roman" w:cs="Arial"/>
          <w:b/>
          <w:szCs w:val="24"/>
        </w:rPr>
        <w:t xml:space="preserve">-1. </w:t>
      </w:r>
      <w:r w:rsidRPr="001C0F12">
        <w:rPr>
          <w:rFonts w:eastAsia="Times New Roman" w:cs="Arial"/>
          <w:szCs w:val="24"/>
        </w:rPr>
        <w:t>Collection of filtrate aliquots for filter study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569"/>
        <w:gridCol w:w="2568"/>
      </w:tblGrid>
      <w:tr w:rsidR="005668AB" w:rsidRPr="00AD5EC7" w14:paraId="3A7BB434" w14:textId="77777777" w:rsidTr="002D1FD3">
        <w:trPr>
          <w:trHeight w:val="258"/>
          <w:jc w:val="center"/>
        </w:trPr>
        <w:tc>
          <w:tcPr>
            <w:tcW w:w="1536" w:type="dxa"/>
            <w:shd w:val="clear" w:color="auto" w:fill="D9D9D9"/>
            <w:vAlign w:val="bottom"/>
          </w:tcPr>
          <w:p w14:paraId="7564FACA" w14:textId="77777777" w:rsidR="005668AB" w:rsidRPr="00AD5EC7" w:rsidRDefault="005668AB" w:rsidP="00491DB5">
            <w:pPr>
              <w:spacing w:before="120" w:after="60" w:line="276" w:lineRule="auto"/>
              <w:jc w:val="center"/>
              <w:rPr>
                <w:rFonts w:eastAsia="Calibri" w:cs="Times New Roman"/>
                <w:b/>
                <w:sz w:val="20"/>
                <w:szCs w:val="24"/>
              </w:rPr>
            </w:pPr>
            <w:r w:rsidRPr="00AD5EC7">
              <w:rPr>
                <w:rFonts w:eastAsia="Calibri" w:cs="Times New Roman"/>
                <w:b/>
                <w:sz w:val="20"/>
                <w:szCs w:val="24"/>
              </w:rPr>
              <w:t>Aliquot</w:t>
            </w:r>
          </w:p>
        </w:tc>
        <w:tc>
          <w:tcPr>
            <w:tcW w:w="2569" w:type="dxa"/>
            <w:shd w:val="clear" w:color="auto" w:fill="D9D9D9"/>
            <w:vAlign w:val="bottom"/>
          </w:tcPr>
          <w:p w14:paraId="3DF60EE5" w14:textId="77777777" w:rsidR="005668AB" w:rsidRPr="00AD5EC7" w:rsidRDefault="005668AB" w:rsidP="00491DB5">
            <w:pPr>
              <w:spacing w:before="120" w:after="60" w:line="276" w:lineRule="auto"/>
              <w:jc w:val="center"/>
              <w:rPr>
                <w:rFonts w:eastAsia="Calibri" w:cs="Times New Roman"/>
                <w:b/>
                <w:sz w:val="20"/>
                <w:szCs w:val="24"/>
              </w:rPr>
            </w:pPr>
            <w:r w:rsidRPr="00AD5EC7">
              <w:rPr>
                <w:rFonts w:eastAsia="Calibri" w:cs="Times New Roman"/>
                <w:b/>
                <w:sz w:val="20"/>
                <w:szCs w:val="24"/>
              </w:rPr>
              <w:t>Filtration Fraction (mL)</w:t>
            </w:r>
          </w:p>
        </w:tc>
        <w:tc>
          <w:tcPr>
            <w:tcW w:w="2568" w:type="dxa"/>
            <w:shd w:val="clear" w:color="auto" w:fill="D9D9D9"/>
            <w:vAlign w:val="bottom"/>
          </w:tcPr>
          <w:p w14:paraId="23A6363E" w14:textId="77777777" w:rsidR="005668AB" w:rsidRPr="00AD5EC7" w:rsidRDefault="005668AB" w:rsidP="00491DB5">
            <w:pPr>
              <w:spacing w:before="120" w:after="60" w:line="276" w:lineRule="auto"/>
              <w:jc w:val="center"/>
              <w:rPr>
                <w:rFonts w:eastAsia="Calibri" w:cs="Times New Roman"/>
                <w:b/>
                <w:sz w:val="20"/>
                <w:szCs w:val="24"/>
              </w:rPr>
            </w:pPr>
            <w:r w:rsidRPr="00AD5EC7">
              <w:rPr>
                <w:rFonts w:eastAsia="Calibri" w:cs="Times New Roman"/>
                <w:b/>
                <w:sz w:val="20"/>
                <w:szCs w:val="24"/>
              </w:rPr>
              <w:t>Volume Collected  (mL)</w:t>
            </w:r>
          </w:p>
        </w:tc>
      </w:tr>
      <w:tr w:rsidR="005668AB" w:rsidRPr="00AD5EC7" w14:paraId="77F266E1" w14:textId="77777777" w:rsidTr="002D1FD3">
        <w:trPr>
          <w:trHeight w:val="71"/>
          <w:jc w:val="center"/>
        </w:trPr>
        <w:tc>
          <w:tcPr>
            <w:tcW w:w="1536" w:type="dxa"/>
          </w:tcPr>
          <w:p w14:paraId="36BCF3E7" w14:textId="77777777" w:rsidR="005668AB" w:rsidRPr="00AD5EC7" w:rsidRDefault="005668AB" w:rsidP="00491DB5">
            <w:pPr>
              <w:spacing w:before="20" w:after="20" w:line="276" w:lineRule="auto"/>
              <w:jc w:val="center"/>
              <w:rPr>
                <w:rFonts w:eastAsia="Calibri" w:cs="Times New Roman"/>
                <w:sz w:val="20"/>
                <w:szCs w:val="24"/>
              </w:rPr>
            </w:pPr>
            <w:r w:rsidRPr="00AD5EC7">
              <w:rPr>
                <w:rFonts w:eastAsia="Calibri" w:cs="Times New Roman"/>
                <w:sz w:val="20"/>
                <w:szCs w:val="24"/>
              </w:rPr>
              <w:t>1</w:t>
            </w:r>
          </w:p>
        </w:tc>
        <w:tc>
          <w:tcPr>
            <w:tcW w:w="2569" w:type="dxa"/>
            <w:shd w:val="clear" w:color="auto" w:fill="auto"/>
            <w:vAlign w:val="center"/>
          </w:tcPr>
          <w:p w14:paraId="09E5A390" w14:textId="77777777" w:rsidR="005668AB" w:rsidRPr="00AD5EC7" w:rsidRDefault="005668AB" w:rsidP="00491DB5">
            <w:pPr>
              <w:spacing w:before="20" w:after="20" w:line="276" w:lineRule="auto"/>
              <w:jc w:val="center"/>
              <w:rPr>
                <w:rFonts w:eastAsia="Calibri" w:cs="Times New Roman"/>
                <w:sz w:val="20"/>
                <w:szCs w:val="24"/>
              </w:rPr>
            </w:pPr>
            <w:r>
              <w:rPr>
                <w:rFonts w:eastAsia="Calibri" w:cs="Times New Roman"/>
                <w:sz w:val="20"/>
                <w:szCs w:val="24"/>
              </w:rPr>
              <w:t>0-3</w:t>
            </w:r>
          </w:p>
        </w:tc>
        <w:tc>
          <w:tcPr>
            <w:tcW w:w="2568" w:type="dxa"/>
            <w:shd w:val="clear" w:color="auto" w:fill="auto"/>
            <w:vAlign w:val="center"/>
          </w:tcPr>
          <w:p w14:paraId="49C07918" w14:textId="77777777" w:rsidR="005668AB" w:rsidRPr="00AD5EC7" w:rsidRDefault="005668AB" w:rsidP="00491DB5">
            <w:pPr>
              <w:spacing w:before="20" w:after="20" w:line="276" w:lineRule="auto"/>
              <w:jc w:val="center"/>
              <w:rPr>
                <w:rFonts w:eastAsia="Calibri" w:cs="Times New Roman"/>
                <w:sz w:val="20"/>
                <w:szCs w:val="24"/>
              </w:rPr>
            </w:pPr>
            <w:r>
              <w:rPr>
                <w:rFonts w:eastAsia="Calibri" w:cs="Times New Roman"/>
                <w:sz w:val="20"/>
                <w:szCs w:val="24"/>
              </w:rPr>
              <w:t>3</w:t>
            </w:r>
          </w:p>
        </w:tc>
      </w:tr>
      <w:tr w:rsidR="005668AB" w:rsidRPr="00AD5EC7" w14:paraId="68E43B03" w14:textId="77777777" w:rsidTr="002D1FD3">
        <w:trPr>
          <w:trHeight w:val="179"/>
          <w:jc w:val="center"/>
        </w:trPr>
        <w:tc>
          <w:tcPr>
            <w:tcW w:w="1536" w:type="dxa"/>
          </w:tcPr>
          <w:p w14:paraId="2961CBC9" w14:textId="77777777" w:rsidR="005668AB" w:rsidRPr="00AD5EC7" w:rsidRDefault="005668AB" w:rsidP="00491DB5">
            <w:pPr>
              <w:spacing w:before="20" w:after="20" w:line="276" w:lineRule="auto"/>
              <w:jc w:val="center"/>
              <w:rPr>
                <w:rFonts w:eastAsia="Calibri" w:cs="Times New Roman"/>
                <w:sz w:val="20"/>
                <w:szCs w:val="24"/>
              </w:rPr>
            </w:pPr>
            <w:r w:rsidRPr="00AD5EC7">
              <w:rPr>
                <w:rFonts w:eastAsia="Calibri" w:cs="Times New Roman"/>
                <w:sz w:val="20"/>
                <w:szCs w:val="24"/>
              </w:rPr>
              <w:t>2</w:t>
            </w:r>
          </w:p>
        </w:tc>
        <w:tc>
          <w:tcPr>
            <w:tcW w:w="2569" w:type="dxa"/>
            <w:shd w:val="clear" w:color="auto" w:fill="auto"/>
            <w:vAlign w:val="center"/>
          </w:tcPr>
          <w:p w14:paraId="27D3B636" w14:textId="77777777" w:rsidR="005668AB" w:rsidRPr="00AD5EC7" w:rsidRDefault="005668AB" w:rsidP="00491DB5">
            <w:pPr>
              <w:spacing w:before="20" w:after="20" w:line="276" w:lineRule="auto"/>
              <w:jc w:val="center"/>
              <w:rPr>
                <w:rFonts w:eastAsia="Calibri" w:cs="Times New Roman"/>
                <w:sz w:val="20"/>
                <w:szCs w:val="24"/>
              </w:rPr>
            </w:pPr>
            <w:r>
              <w:rPr>
                <w:rFonts w:eastAsia="Calibri" w:cs="Times New Roman"/>
                <w:sz w:val="20"/>
                <w:szCs w:val="24"/>
              </w:rPr>
              <w:t>3-6</w:t>
            </w:r>
          </w:p>
        </w:tc>
        <w:tc>
          <w:tcPr>
            <w:tcW w:w="2568" w:type="dxa"/>
            <w:shd w:val="clear" w:color="auto" w:fill="auto"/>
            <w:vAlign w:val="center"/>
          </w:tcPr>
          <w:p w14:paraId="00020771" w14:textId="77777777" w:rsidR="005668AB" w:rsidRPr="00AD5EC7" w:rsidRDefault="005668AB" w:rsidP="00491DB5">
            <w:pPr>
              <w:spacing w:before="20" w:after="20" w:line="276" w:lineRule="auto"/>
              <w:jc w:val="center"/>
              <w:rPr>
                <w:rFonts w:eastAsia="Calibri" w:cs="Times New Roman"/>
                <w:sz w:val="20"/>
                <w:szCs w:val="24"/>
              </w:rPr>
            </w:pPr>
            <w:r>
              <w:rPr>
                <w:rFonts w:eastAsia="Calibri" w:cs="Times New Roman"/>
                <w:sz w:val="20"/>
                <w:szCs w:val="24"/>
              </w:rPr>
              <w:t>3</w:t>
            </w:r>
          </w:p>
        </w:tc>
      </w:tr>
      <w:tr w:rsidR="005668AB" w:rsidRPr="00AD5EC7" w14:paraId="0748BF1C" w14:textId="77777777" w:rsidTr="002D1FD3">
        <w:trPr>
          <w:trHeight w:val="179"/>
          <w:jc w:val="center"/>
        </w:trPr>
        <w:tc>
          <w:tcPr>
            <w:tcW w:w="1536" w:type="dxa"/>
          </w:tcPr>
          <w:p w14:paraId="16B8CE71" w14:textId="77777777" w:rsidR="005668AB" w:rsidRPr="00AD5EC7" w:rsidRDefault="005668AB" w:rsidP="00491DB5">
            <w:pPr>
              <w:spacing w:before="20" w:after="20" w:line="276" w:lineRule="auto"/>
              <w:jc w:val="center"/>
              <w:rPr>
                <w:rFonts w:eastAsia="Calibri" w:cs="Times New Roman"/>
                <w:sz w:val="20"/>
                <w:szCs w:val="24"/>
              </w:rPr>
            </w:pPr>
            <w:r w:rsidRPr="00AD5EC7">
              <w:rPr>
                <w:rFonts w:eastAsia="Calibri" w:cs="Times New Roman"/>
                <w:sz w:val="20"/>
                <w:szCs w:val="24"/>
              </w:rPr>
              <w:t>3</w:t>
            </w:r>
          </w:p>
        </w:tc>
        <w:tc>
          <w:tcPr>
            <w:tcW w:w="2569" w:type="dxa"/>
            <w:shd w:val="clear" w:color="auto" w:fill="auto"/>
            <w:vAlign w:val="center"/>
          </w:tcPr>
          <w:p w14:paraId="4AD4790D" w14:textId="77777777" w:rsidR="005668AB" w:rsidRPr="00AD5EC7" w:rsidRDefault="005668AB" w:rsidP="00491DB5">
            <w:pPr>
              <w:spacing w:before="20" w:after="20" w:line="276" w:lineRule="auto"/>
              <w:jc w:val="center"/>
              <w:rPr>
                <w:rFonts w:eastAsia="Calibri" w:cs="Times New Roman"/>
                <w:sz w:val="20"/>
                <w:szCs w:val="24"/>
              </w:rPr>
            </w:pPr>
            <w:r>
              <w:rPr>
                <w:rFonts w:eastAsia="Calibri" w:cs="Times New Roman"/>
                <w:sz w:val="20"/>
                <w:szCs w:val="24"/>
              </w:rPr>
              <w:t>6-9</w:t>
            </w:r>
          </w:p>
        </w:tc>
        <w:tc>
          <w:tcPr>
            <w:tcW w:w="2568" w:type="dxa"/>
            <w:shd w:val="clear" w:color="auto" w:fill="auto"/>
            <w:vAlign w:val="center"/>
          </w:tcPr>
          <w:p w14:paraId="5434C3CF" w14:textId="77777777" w:rsidR="005668AB" w:rsidRPr="00AD5EC7" w:rsidRDefault="005668AB" w:rsidP="00491DB5">
            <w:pPr>
              <w:spacing w:before="20" w:after="20" w:line="276" w:lineRule="auto"/>
              <w:jc w:val="center"/>
              <w:rPr>
                <w:rFonts w:eastAsia="Calibri" w:cs="Times New Roman"/>
                <w:sz w:val="20"/>
                <w:szCs w:val="24"/>
              </w:rPr>
            </w:pPr>
            <w:r>
              <w:rPr>
                <w:rFonts w:eastAsia="Calibri" w:cs="Times New Roman"/>
                <w:sz w:val="20"/>
                <w:szCs w:val="24"/>
              </w:rPr>
              <w:t>3</w:t>
            </w:r>
          </w:p>
        </w:tc>
      </w:tr>
    </w:tbl>
    <w:p w14:paraId="0CD83FA9" w14:textId="77777777" w:rsidR="005668AB" w:rsidRPr="00AD5EC7" w:rsidRDefault="005668AB" w:rsidP="00675346">
      <w:pPr>
        <w:pStyle w:val="Normal2"/>
        <w:spacing w:before="360"/>
        <w:rPr>
          <w:u w:val="single"/>
        </w:rPr>
      </w:pPr>
      <w:r w:rsidRPr="00AD5EC7">
        <w:rPr>
          <w:u w:val="single"/>
        </w:rPr>
        <w:t>Centrifuged Sample:</w:t>
      </w:r>
    </w:p>
    <w:p w14:paraId="5F0EE97E" w14:textId="1C2D6B51" w:rsidR="005668AB" w:rsidRDefault="005668AB" w:rsidP="005668AB">
      <w:pPr>
        <w:pStyle w:val="Normal2"/>
      </w:pPr>
      <w:r>
        <w:lastRenderedPageBreak/>
        <w:t>Centrifuge an aliquot of the sample solutions evaluated for the filter study at 10000 rpm</w:t>
      </w:r>
      <w:r w:rsidR="007D60AE">
        <w:t xml:space="preserve"> (1140</w:t>
      </w:r>
      <w:r w:rsidR="00B2303D">
        <w:t>0</w:t>
      </w:r>
      <w:r w:rsidR="007D60AE">
        <w:t xml:space="preserve"> </w:t>
      </w:r>
      <w:r w:rsidR="00B2303D">
        <w:t>RCF</w:t>
      </w:r>
      <w:r w:rsidR="007D60AE">
        <w:t>)</w:t>
      </w:r>
      <w:r>
        <w:t xml:space="preserve"> for 10 minutes. </w:t>
      </w:r>
    </w:p>
    <w:p w14:paraId="5A208254" w14:textId="77777777" w:rsidR="005668AB" w:rsidRDefault="005668AB" w:rsidP="005668AB">
      <w:pPr>
        <w:pStyle w:val="Normal2"/>
      </w:pPr>
      <w:r w:rsidRPr="00675346">
        <w:t>Note</w:t>
      </w:r>
      <w:r>
        <w:t>—Centrifuge as necessary to obtain a clear supernatant.</w:t>
      </w:r>
    </w:p>
    <w:p w14:paraId="68FEC25E" w14:textId="239C6BB5" w:rsidR="00294146" w:rsidRDefault="00294146" w:rsidP="00294146">
      <w:pPr>
        <w:pStyle w:val="Heading2"/>
      </w:pPr>
      <w:bookmarkStart w:id="410" w:name="_Toc71042923"/>
      <w:bookmarkStart w:id="411" w:name="_Toc71643121"/>
      <w:r>
        <w:t>Filter Study on Related Substance Sample Solution</w:t>
      </w:r>
      <w:bookmarkEnd w:id="410"/>
      <w:bookmarkEnd w:id="411"/>
    </w:p>
    <w:p w14:paraId="10737FA5" w14:textId="0D21468F" w:rsidR="00294146" w:rsidRPr="00AD5EC7" w:rsidRDefault="00294146" w:rsidP="00294146">
      <w:pPr>
        <w:pStyle w:val="Normal2"/>
        <w:keepNext/>
        <w:keepLines/>
        <w:rPr>
          <w:u w:val="single"/>
        </w:rPr>
      </w:pPr>
      <w:r w:rsidRPr="00AD5EC7">
        <w:rPr>
          <w:u w:val="single"/>
        </w:rPr>
        <w:t>Filtered Sample:</w:t>
      </w:r>
    </w:p>
    <w:p w14:paraId="39F49B35" w14:textId="509114A5" w:rsidR="00294146" w:rsidRDefault="00294146" w:rsidP="00294146">
      <w:pPr>
        <w:pStyle w:val="Normal2"/>
        <w:rPr>
          <w:b/>
        </w:rPr>
      </w:pPr>
      <w:r>
        <w:t xml:space="preserve">Filter a portion of the related substance sample solution (prepared as per </w:t>
      </w:r>
      <w:r w:rsidRPr="009A482B">
        <w:rPr>
          <w:b/>
        </w:rPr>
        <w:t>Secti</w:t>
      </w:r>
      <w:r>
        <w:rPr>
          <w:b/>
        </w:rPr>
        <w:t xml:space="preserve">on </w:t>
      </w:r>
      <w:r w:rsidR="006D366F">
        <w:rPr>
          <w:b/>
        </w:rPr>
        <w:t>8</w:t>
      </w:r>
      <w:r>
        <w:rPr>
          <w:b/>
        </w:rPr>
        <w:t>.4</w:t>
      </w:r>
      <w:r>
        <w:t>) through a Millipore 0.45</w:t>
      </w:r>
      <w:r>
        <w:noBreakHyphen/>
      </w:r>
      <w:r>
        <w:rPr>
          <w:rFonts w:cs="Times New Roman"/>
        </w:rPr>
        <w:t>µ</w:t>
      </w:r>
      <w:r>
        <w:t xml:space="preserve">m PVDF </w:t>
      </w:r>
      <w:r w:rsidRPr="00AD5EC7">
        <w:t>filter</w:t>
      </w:r>
      <w:r>
        <w:t>, and</w:t>
      </w:r>
      <w:r w:rsidRPr="009A482B">
        <w:t xml:space="preserve"> collect each aliquot portion as shown in </w:t>
      </w:r>
      <w:r>
        <w:rPr>
          <w:b/>
        </w:rPr>
        <w:t xml:space="preserve">Table </w:t>
      </w:r>
      <w:r w:rsidR="006D366F">
        <w:rPr>
          <w:b/>
        </w:rPr>
        <w:t>9</w:t>
      </w:r>
      <w:r w:rsidRPr="009A482B">
        <w:rPr>
          <w:b/>
        </w:rPr>
        <w:t>-1</w:t>
      </w:r>
      <w:r w:rsidRPr="0034129B">
        <w:t>.</w:t>
      </w:r>
    </w:p>
    <w:p w14:paraId="4E97591A" w14:textId="679EF2B2" w:rsidR="00294146" w:rsidRPr="00AD5EC7" w:rsidRDefault="00294146" w:rsidP="00294146">
      <w:pPr>
        <w:pStyle w:val="Normal2"/>
        <w:rPr>
          <w:u w:val="single"/>
        </w:rPr>
      </w:pPr>
      <w:r w:rsidRPr="00AD5EC7">
        <w:rPr>
          <w:u w:val="single"/>
        </w:rPr>
        <w:t>Centrifuged Sample:</w:t>
      </w:r>
    </w:p>
    <w:p w14:paraId="1F420F0B" w14:textId="57D179CB" w:rsidR="00294146" w:rsidRDefault="00294146" w:rsidP="00294146">
      <w:pPr>
        <w:pStyle w:val="Normal2"/>
      </w:pPr>
      <w:r>
        <w:t xml:space="preserve">Centrifuge an aliquot of the sample solutions evaluated for the filter study at 10000 rpm for 10 minutes. </w:t>
      </w:r>
    </w:p>
    <w:p w14:paraId="4447CF3F" w14:textId="0C730F44" w:rsidR="00294146" w:rsidRDefault="00294146" w:rsidP="00294146">
      <w:pPr>
        <w:pStyle w:val="Normal2"/>
      </w:pPr>
      <w:r w:rsidRPr="00675346">
        <w:t>Note</w:t>
      </w:r>
      <w:bookmarkStart w:id="412" w:name="_Toc47711087"/>
      <w:r>
        <w:t>—Centrifuge as necessary to obtain a clear supernatant.</w:t>
      </w:r>
    </w:p>
    <w:p w14:paraId="2C34BE83" w14:textId="77777777" w:rsidR="005668AB" w:rsidRDefault="005668AB" w:rsidP="005668AB">
      <w:pPr>
        <w:pStyle w:val="Heading2"/>
      </w:pPr>
      <w:bookmarkStart w:id="413" w:name="_Toc71042924"/>
      <w:bookmarkStart w:id="414" w:name="_Toc71643122"/>
      <w:r>
        <w:t>Procedure</w:t>
      </w:r>
      <w:bookmarkEnd w:id="412"/>
      <w:bookmarkEnd w:id="413"/>
      <w:bookmarkEnd w:id="414"/>
    </w:p>
    <w:p w14:paraId="7E7D73F0" w14:textId="77777777" w:rsidR="005668AB" w:rsidRDefault="005668AB" w:rsidP="005668AB">
      <w:pPr>
        <w:pStyle w:val="Bullet2"/>
      </w:pPr>
      <w:r>
        <w:t xml:space="preserve">Establish system suitability per </w:t>
      </w:r>
      <w:r w:rsidRPr="003C7071">
        <w:rPr>
          <w:b/>
        </w:rPr>
        <w:t>Section 2.1</w:t>
      </w:r>
      <w:r>
        <w:rPr>
          <w:b/>
        </w:rPr>
        <w:t>4</w:t>
      </w:r>
      <w:r>
        <w:t>.</w:t>
      </w:r>
    </w:p>
    <w:p w14:paraId="2DD5C1EA" w14:textId="77777777" w:rsidR="005668AB" w:rsidRPr="00EF0625" w:rsidRDefault="005668AB" w:rsidP="005668AB">
      <w:pPr>
        <w:pStyle w:val="Bullet2"/>
      </w:pPr>
      <w:r w:rsidRPr="00EF0625">
        <w:t xml:space="preserve">Inject each </w:t>
      </w:r>
      <w:r>
        <w:t xml:space="preserve">test sample </w:t>
      </w:r>
      <w:r w:rsidRPr="00EF0625">
        <w:t>solution once.</w:t>
      </w:r>
    </w:p>
    <w:p w14:paraId="7C7CEE11" w14:textId="77777777" w:rsidR="005668AB" w:rsidRPr="00EF0625" w:rsidRDefault="005668AB" w:rsidP="005668AB">
      <w:pPr>
        <w:pStyle w:val="Bullet2"/>
      </w:pPr>
      <w:r w:rsidRPr="00EF0625">
        <w:t>Determine whether any peaks are attributed to the filter.</w:t>
      </w:r>
    </w:p>
    <w:p w14:paraId="5FC60DFE" w14:textId="77777777" w:rsidR="005668AB" w:rsidRDefault="005668AB" w:rsidP="005668AB">
      <w:pPr>
        <w:pStyle w:val="Bullet2"/>
      </w:pPr>
      <w:r w:rsidRPr="00EF0625">
        <w:t>Determine th</w:t>
      </w:r>
      <w:r>
        <w:t xml:space="preserve">e relative recovery of CX-4945 </w:t>
      </w:r>
      <w:r w:rsidRPr="00EF0625">
        <w:t>obtained from each filtrate aliquot of the sample solution and centrifuged sample solution.</w:t>
      </w:r>
    </w:p>
    <w:p w14:paraId="4C13A104" w14:textId="77777777" w:rsidR="005668AB" w:rsidRDefault="005668AB" w:rsidP="005668AB">
      <w:pPr>
        <w:pStyle w:val="Heading2"/>
      </w:pPr>
      <w:bookmarkStart w:id="415" w:name="_Toc47711088"/>
      <w:bookmarkStart w:id="416" w:name="_Toc71042925"/>
      <w:bookmarkStart w:id="417" w:name="_Toc71643123"/>
      <w:r>
        <w:t>Validity Criteria</w:t>
      </w:r>
      <w:bookmarkEnd w:id="415"/>
      <w:bookmarkEnd w:id="416"/>
      <w:bookmarkEnd w:id="417"/>
    </w:p>
    <w:p w14:paraId="2814E4D4" w14:textId="77777777" w:rsidR="005668AB" w:rsidRDefault="005668AB" w:rsidP="005668AB">
      <w:pPr>
        <w:pStyle w:val="Bullet2"/>
      </w:pPr>
      <w:r w:rsidRPr="00765058">
        <w:t xml:space="preserve">Meet the system suitability requirements in </w:t>
      </w:r>
      <w:r w:rsidRPr="00765058">
        <w:rPr>
          <w:b/>
        </w:rPr>
        <w:t>Section 2.1</w:t>
      </w:r>
      <w:r>
        <w:rPr>
          <w:b/>
        </w:rPr>
        <w:t>4</w:t>
      </w:r>
      <w:r w:rsidRPr="00765058">
        <w:t>.</w:t>
      </w:r>
    </w:p>
    <w:p w14:paraId="449B72B4" w14:textId="77777777" w:rsidR="005668AB" w:rsidRDefault="005668AB" w:rsidP="005668AB">
      <w:pPr>
        <w:pStyle w:val="Heading2"/>
      </w:pPr>
      <w:bookmarkStart w:id="418" w:name="_Toc47711089"/>
      <w:bookmarkStart w:id="419" w:name="_Toc71042926"/>
      <w:bookmarkStart w:id="420" w:name="_Toc71643124"/>
      <w:r>
        <w:t>Acceptance Criteria</w:t>
      </w:r>
      <w:bookmarkEnd w:id="418"/>
      <w:bookmarkEnd w:id="419"/>
      <w:bookmarkEnd w:id="420"/>
    </w:p>
    <w:p w14:paraId="46960D94" w14:textId="3096A1F7" w:rsidR="00C52B3A" w:rsidRPr="001C0F12" w:rsidRDefault="00294146" w:rsidP="003D0F2F">
      <w:pPr>
        <w:pStyle w:val="Bullet2"/>
      </w:pPr>
      <w:r w:rsidRPr="003D0F2F">
        <w:t>For assay sample filter study, t</w:t>
      </w:r>
      <w:r w:rsidR="005668AB" w:rsidRPr="003D0F2F">
        <w:t xml:space="preserve">he relative recovery of CX-4945 in each filtrate aliquot of the sample solution </w:t>
      </w:r>
      <w:r w:rsidR="005668AB" w:rsidRPr="001C0F12">
        <w:t xml:space="preserve">to the centrifuged sample solution is within 98.0 – 102.0%. </w:t>
      </w:r>
    </w:p>
    <w:p w14:paraId="77631326" w14:textId="260B3BF9" w:rsidR="00C52B3A" w:rsidRPr="003D0F2F" w:rsidRDefault="00C52B3A" w:rsidP="003D0F2F">
      <w:pPr>
        <w:pStyle w:val="Bullet2"/>
      </w:pPr>
      <w:r w:rsidRPr="003D0F2F">
        <w:t>For related substances ≥ 0.05% and &lt; 0.4%, the absolute difference of the filtered sample result from the centrifuged sample result is NMT 0.10</w:t>
      </w:r>
      <w:r w:rsidR="00F30DC8">
        <w:t>%</w:t>
      </w:r>
      <w:r w:rsidRPr="003D0F2F">
        <w:t>.</w:t>
      </w:r>
    </w:p>
    <w:p w14:paraId="1A8C4D7E" w14:textId="5F3D52D1" w:rsidR="005668AB" w:rsidRPr="003D0F2F" w:rsidRDefault="00C52B3A" w:rsidP="001C0F12">
      <w:pPr>
        <w:pStyle w:val="Bullet2"/>
      </w:pPr>
      <w:r w:rsidRPr="003D0F2F">
        <w:t>For related substances ≥ 0.4%, the percent recovery of CX-4945 in each filtrate aliquot of the sample solution to the centrifuged sample solution is within 85.0 – 115.0%.</w:t>
      </w:r>
    </w:p>
    <w:p w14:paraId="61EED8CD" w14:textId="77777777" w:rsidR="00382BC4" w:rsidRDefault="00382BC4" w:rsidP="00382BC4">
      <w:pPr>
        <w:pStyle w:val="Heading1"/>
      </w:pPr>
      <w:bookmarkStart w:id="421" w:name="_Toc536514814"/>
      <w:bookmarkStart w:id="422" w:name="_Toc536610263"/>
      <w:bookmarkStart w:id="423" w:name="_Toc59043040"/>
      <w:bookmarkStart w:id="424" w:name="_Toc71042927"/>
      <w:bookmarkStart w:id="425" w:name="_Toc71643125"/>
      <w:r w:rsidRPr="00EC3E35">
        <w:lastRenderedPageBreak/>
        <w:t>Stability Study</w:t>
      </w:r>
      <w:bookmarkEnd w:id="421"/>
      <w:bookmarkEnd w:id="422"/>
      <w:bookmarkEnd w:id="423"/>
      <w:bookmarkEnd w:id="424"/>
      <w:bookmarkEnd w:id="425"/>
    </w:p>
    <w:p w14:paraId="39B57977" w14:textId="5905169C" w:rsidR="00382BC4" w:rsidRDefault="00382BC4" w:rsidP="00382BC4">
      <w:pPr>
        <w:rPr>
          <w:rFonts w:cs="Times New Roman"/>
          <w:szCs w:val="24"/>
        </w:rPr>
      </w:pPr>
      <w:r>
        <w:rPr>
          <w:rFonts w:cs="Times New Roman"/>
          <w:szCs w:val="24"/>
        </w:rPr>
        <w:t xml:space="preserve">The </w:t>
      </w:r>
      <w:r w:rsidRPr="00765058">
        <w:rPr>
          <w:rFonts w:cs="Times New Roman"/>
          <w:szCs w:val="24"/>
        </w:rPr>
        <w:t>standard and sample solutions</w:t>
      </w:r>
      <w:r>
        <w:rPr>
          <w:rFonts w:cs="Times New Roman"/>
          <w:szCs w:val="24"/>
        </w:rPr>
        <w:t xml:space="preserve"> (drug substance and drug product) </w:t>
      </w:r>
      <w:r w:rsidRPr="0079132E">
        <w:rPr>
          <w:rFonts w:cs="Times New Roman"/>
          <w:szCs w:val="24"/>
        </w:rPr>
        <w:t xml:space="preserve">will be evaluated at normal laboratory environmental condition to determine the appropriate time frame for use. Their stabilities will be determined by periodically evaluating the solutions for change in CX-4945 </w:t>
      </w:r>
      <w:r>
        <w:rPr>
          <w:rFonts w:cs="Times New Roman"/>
          <w:szCs w:val="24"/>
        </w:rPr>
        <w:t>a</w:t>
      </w:r>
      <w:r w:rsidRPr="0079132E">
        <w:rPr>
          <w:rFonts w:cs="Times New Roman"/>
          <w:szCs w:val="24"/>
        </w:rPr>
        <w:t>gainst freshly prepared or qualified standard</w:t>
      </w:r>
      <w:r>
        <w:rPr>
          <w:rFonts w:cs="Times New Roman"/>
          <w:szCs w:val="24"/>
        </w:rPr>
        <w:t xml:space="preserve"> solutions.</w:t>
      </w:r>
      <w:r w:rsidRPr="009E16B3">
        <w:t xml:space="preserve"> </w:t>
      </w:r>
    </w:p>
    <w:p w14:paraId="02019DA1" w14:textId="77777777" w:rsidR="00382BC4" w:rsidRDefault="00382BC4" w:rsidP="00382BC4">
      <w:pPr>
        <w:rPr>
          <w:rFonts w:cs="Times New Roman"/>
          <w:szCs w:val="24"/>
        </w:rPr>
      </w:pPr>
      <w:r w:rsidRPr="00476D56">
        <w:rPr>
          <w:rFonts w:cs="Times New Roman"/>
          <w:szCs w:val="24"/>
        </w:rPr>
        <w:t>Standard solution stability was considered from the tim</w:t>
      </w:r>
      <w:r>
        <w:rPr>
          <w:rFonts w:cs="Times New Roman"/>
          <w:szCs w:val="24"/>
        </w:rPr>
        <w:t xml:space="preserve">e of preparation to the time of </w:t>
      </w:r>
      <w:r w:rsidRPr="00476D56">
        <w:rPr>
          <w:rFonts w:cs="Times New Roman"/>
          <w:szCs w:val="24"/>
        </w:rPr>
        <w:t>injection of the aged solution. Sample solution stability was considere</w:t>
      </w:r>
      <w:r>
        <w:rPr>
          <w:rFonts w:cs="Times New Roman"/>
          <w:szCs w:val="24"/>
        </w:rPr>
        <w:t xml:space="preserve">d from the time of </w:t>
      </w:r>
      <w:r w:rsidRPr="00476D56">
        <w:rPr>
          <w:rFonts w:cs="Times New Roman"/>
          <w:szCs w:val="24"/>
        </w:rPr>
        <w:t>initial injection to the time of injection of the aged solution.</w:t>
      </w:r>
    </w:p>
    <w:p w14:paraId="57061669" w14:textId="77777777" w:rsidR="00382BC4" w:rsidRDefault="00382BC4" w:rsidP="00382BC4">
      <w:pPr>
        <w:pStyle w:val="Heading2"/>
        <w:spacing w:before="240"/>
      </w:pPr>
      <w:bookmarkStart w:id="426" w:name="_Toc475001592"/>
      <w:bookmarkStart w:id="427" w:name="_Toc475001879"/>
      <w:bookmarkStart w:id="428" w:name="_Toc475002165"/>
      <w:bookmarkStart w:id="429" w:name="_Toc475003308"/>
      <w:bookmarkStart w:id="430" w:name="_Toc475003593"/>
      <w:bookmarkStart w:id="431" w:name="_Toc475003879"/>
      <w:bookmarkStart w:id="432" w:name="_Toc475004165"/>
      <w:bookmarkStart w:id="433" w:name="_Toc475103179"/>
      <w:bookmarkStart w:id="434" w:name="_Toc475695419"/>
      <w:bookmarkStart w:id="435" w:name="_Toc475956489"/>
      <w:bookmarkStart w:id="436" w:name="_Toc475956793"/>
      <w:bookmarkStart w:id="437" w:name="_Toc475957099"/>
      <w:bookmarkStart w:id="438" w:name="_Toc528939680"/>
      <w:bookmarkStart w:id="439" w:name="_Toc529891984"/>
      <w:bookmarkStart w:id="440" w:name="_Toc529962227"/>
      <w:bookmarkStart w:id="441" w:name="_Toc529962639"/>
      <w:bookmarkStart w:id="442" w:name="_Toc475001593"/>
      <w:bookmarkStart w:id="443" w:name="_Toc475001880"/>
      <w:bookmarkStart w:id="444" w:name="_Toc475002166"/>
      <w:bookmarkStart w:id="445" w:name="_Toc475003309"/>
      <w:bookmarkStart w:id="446" w:name="_Toc475003594"/>
      <w:bookmarkStart w:id="447" w:name="_Toc475003880"/>
      <w:bookmarkStart w:id="448" w:name="_Toc475004166"/>
      <w:bookmarkStart w:id="449" w:name="_Toc475103180"/>
      <w:bookmarkStart w:id="450" w:name="_Toc475695420"/>
      <w:bookmarkStart w:id="451" w:name="_Toc475956490"/>
      <w:bookmarkStart w:id="452" w:name="_Toc475956794"/>
      <w:bookmarkStart w:id="453" w:name="_Toc475957100"/>
      <w:bookmarkStart w:id="454" w:name="_Toc528939681"/>
      <w:bookmarkStart w:id="455" w:name="_Toc529891985"/>
      <w:bookmarkStart w:id="456" w:name="_Toc529962228"/>
      <w:bookmarkStart w:id="457" w:name="_Toc529962640"/>
      <w:bookmarkStart w:id="458" w:name="_Toc475001599"/>
      <w:bookmarkStart w:id="459" w:name="_Toc475001886"/>
      <w:bookmarkStart w:id="460" w:name="_Toc475002172"/>
      <w:bookmarkStart w:id="461" w:name="_Toc475003315"/>
      <w:bookmarkStart w:id="462" w:name="_Toc475003600"/>
      <w:bookmarkStart w:id="463" w:name="_Toc475003886"/>
      <w:bookmarkStart w:id="464" w:name="_Toc475004172"/>
      <w:bookmarkStart w:id="465" w:name="_Toc475103186"/>
      <w:bookmarkStart w:id="466" w:name="_Toc475695426"/>
      <w:bookmarkStart w:id="467" w:name="_Toc475956496"/>
      <w:bookmarkStart w:id="468" w:name="_Toc475956800"/>
      <w:bookmarkStart w:id="469" w:name="_Toc475957106"/>
      <w:bookmarkStart w:id="470" w:name="_Toc528939687"/>
      <w:bookmarkStart w:id="471" w:name="_Toc529891991"/>
      <w:bookmarkStart w:id="472" w:name="_Toc529962234"/>
      <w:bookmarkStart w:id="473" w:name="_Toc529962646"/>
      <w:bookmarkStart w:id="474" w:name="_Toc475001600"/>
      <w:bookmarkStart w:id="475" w:name="_Toc475001887"/>
      <w:bookmarkStart w:id="476" w:name="_Toc475002173"/>
      <w:bookmarkStart w:id="477" w:name="_Toc475003316"/>
      <w:bookmarkStart w:id="478" w:name="_Toc475003601"/>
      <w:bookmarkStart w:id="479" w:name="_Toc475003887"/>
      <w:bookmarkStart w:id="480" w:name="_Toc475004173"/>
      <w:bookmarkStart w:id="481" w:name="_Toc475103187"/>
      <w:bookmarkStart w:id="482" w:name="_Toc475695427"/>
      <w:bookmarkStart w:id="483" w:name="_Toc475956497"/>
      <w:bookmarkStart w:id="484" w:name="_Toc475956801"/>
      <w:bookmarkStart w:id="485" w:name="_Toc475957107"/>
      <w:bookmarkStart w:id="486" w:name="_Toc528939688"/>
      <w:bookmarkStart w:id="487" w:name="_Toc529891992"/>
      <w:bookmarkStart w:id="488" w:name="_Toc529962235"/>
      <w:bookmarkStart w:id="489" w:name="_Toc529962647"/>
      <w:bookmarkStart w:id="490" w:name="_Toc475001613"/>
      <w:bookmarkStart w:id="491" w:name="_Toc475001900"/>
      <w:bookmarkStart w:id="492" w:name="_Toc475002186"/>
      <w:bookmarkStart w:id="493" w:name="_Toc475003329"/>
      <w:bookmarkStart w:id="494" w:name="_Toc475003614"/>
      <w:bookmarkStart w:id="495" w:name="_Toc475003900"/>
      <w:bookmarkStart w:id="496" w:name="_Toc475004186"/>
      <w:bookmarkStart w:id="497" w:name="_Toc475103200"/>
      <w:bookmarkStart w:id="498" w:name="_Toc475695440"/>
      <w:bookmarkStart w:id="499" w:name="_Toc475956510"/>
      <w:bookmarkStart w:id="500" w:name="_Toc475956814"/>
      <w:bookmarkStart w:id="501" w:name="_Toc475957120"/>
      <w:bookmarkStart w:id="502" w:name="_Toc528939701"/>
      <w:bookmarkStart w:id="503" w:name="_Toc529892005"/>
      <w:bookmarkStart w:id="504" w:name="_Toc529962248"/>
      <w:bookmarkStart w:id="505" w:name="_Toc529962660"/>
      <w:bookmarkStart w:id="506" w:name="_Toc475001614"/>
      <w:bookmarkStart w:id="507" w:name="_Toc475001901"/>
      <w:bookmarkStart w:id="508" w:name="_Toc475002187"/>
      <w:bookmarkStart w:id="509" w:name="_Toc475003330"/>
      <w:bookmarkStart w:id="510" w:name="_Toc475003615"/>
      <w:bookmarkStart w:id="511" w:name="_Toc475003901"/>
      <w:bookmarkStart w:id="512" w:name="_Toc475004187"/>
      <w:bookmarkStart w:id="513" w:name="_Toc475103201"/>
      <w:bookmarkStart w:id="514" w:name="_Toc475695441"/>
      <w:bookmarkStart w:id="515" w:name="_Toc475956511"/>
      <w:bookmarkStart w:id="516" w:name="_Toc475956815"/>
      <w:bookmarkStart w:id="517" w:name="_Toc475957121"/>
      <w:bookmarkStart w:id="518" w:name="_Toc528939702"/>
      <w:bookmarkStart w:id="519" w:name="_Toc529892006"/>
      <w:bookmarkStart w:id="520" w:name="_Toc529962249"/>
      <w:bookmarkStart w:id="521" w:name="_Toc529962661"/>
      <w:bookmarkStart w:id="522" w:name="_Toc475001616"/>
      <w:bookmarkStart w:id="523" w:name="_Toc475001903"/>
      <w:bookmarkStart w:id="524" w:name="_Toc475002189"/>
      <w:bookmarkStart w:id="525" w:name="_Toc475003332"/>
      <w:bookmarkStart w:id="526" w:name="_Toc475003617"/>
      <w:bookmarkStart w:id="527" w:name="_Toc475003903"/>
      <w:bookmarkStart w:id="528" w:name="_Toc475004189"/>
      <w:bookmarkStart w:id="529" w:name="_Toc475103203"/>
      <w:bookmarkStart w:id="530" w:name="_Toc475695443"/>
      <w:bookmarkStart w:id="531" w:name="_Toc475956513"/>
      <w:bookmarkStart w:id="532" w:name="_Toc475956817"/>
      <w:bookmarkStart w:id="533" w:name="_Toc475957123"/>
      <w:bookmarkStart w:id="534" w:name="_Toc528939704"/>
      <w:bookmarkStart w:id="535" w:name="_Toc529892008"/>
      <w:bookmarkStart w:id="536" w:name="_Toc529962251"/>
      <w:bookmarkStart w:id="537" w:name="_Toc529962663"/>
      <w:bookmarkStart w:id="538" w:name="_Toc475001620"/>
      <w:bookmarkStart w:id="539" w:name="_Toc475001907"/>
      <w:bookmarkStart w:id="540" w:name="_Toc475002193"/>
      <w:bookmarkStart w:id="541" w:name="_Toc475003336"/>
      <w:bookmarkStart w:id="542" w:name="_Toc475003621"/>
      <w:bookmarkStart w:id="543" w:name="_Toc475003907"/>
      <w:bookmarkStart w:id="544" w:name="_Toc475004193"/>
      <w:bookmarkStart w:id="545" w:name="_Toc475103207"/>
      <w:bookmarkStart w:id="546" w:name="_Toc475695447"/>
      <w:bookmarkStart w:id="547" w:name="_Toc475956517"/>
      <w:bookmarkStart w:id="548" w:name="_Toc475956821"/>
      <w:bookmarkStart w:id="549" w:name="_Toc475957127"/>
      <w:bookmarkStart w:id="550" w:name="_Toc528939708"/>
      <w:bookmarkStart w:id="551" w:name="_Toc529892012"/>
      <w:bookmarkStart w:id="552" w:name="_Toc529962255"/>
      <w:bookmarkStart w:id="553" w:name="_Toc529962667"/>
      <w:bookmarkStart w:id="554" w:name="_Toc475001635"/>
      <w:bookmarkStart w:id="555" w:name="_Toc475001922"/>
      <w:bookmarkStart w:id="556" w:name="_Toc475002208"/>
      <w:bookmarkStart w:id="557" w:name="_Toc475003351"/>
      <w:bookmarkStart w:id="558" w:name="_Toc475003636"/>
      <w:bookmarkStart w:id="559" w:name="_Toc475003922"/>
      <w:bookmarkStart w:id="560" w:name="_Toc475004208"/>
      <w:bookmarkStart w:id="561" w:name="_Toc475103222"/>
      <w:bookmarkStart w:id="562" w:name="_Toc475695462"/>
      <w:bookmarkStart w:id="563" w:name="_Toc475956532"/>
      <w:bookmarkStart w:id="564" w:name="_Toc475956836"/>
      <w:bookmarkStart w:id="565" w:name="_Toc475957142"/>
      <w:bookmarkStart w:id="566" w:name="_Toc528939723"/>
      <w:bookmarkStart w:id="567" w:name="_Toc529892027"/>
      <w:bookmarkStart w:id="568" w:name="_Toc529962270"/>
      <w:bookmarkStart w:id="569" w:name="_Toc529962682"/>
      <w:bookmarkStart w:id="570" w:name="_Toc475001644"/>
      <w:bookmarkStart w:id="571" w:name="_Toc475001931"/>
      <w:bookmarkStart w:id="572" w:name="_Toc475002217"/>
      <w:bookmarkStart w:id="573" w:name="_Toc475003360"/>
      <w:bookmarkStart w:id="574" w:name="_Toc475003645"/>
      <w:bookmarkStart w:id="575" w:name="_Toc475003931"/>
      <w:bookmarkStart w:id="576" w:name="_Toc475004217"/>
      <w:bookmarkStart w:id="577" w:name="_Toc475103231"/>
      <w:bookmarkStart w:id="578" w:name="_Toc475695471"/>
      <w:bookmarkStart w:id="579" w:name="_Toc475956541"/>
      <w:bookmarkStart w:id="580" w:name="_Toc475956845"/>
      <w:bookmarkStart w:id="581" w:name="_Toc475957151"/>
      <w:bookmarkStart w:id="582" w:name="_Toc528939732"/>
      <w:bookmarkStart w:id="583" w:name="_Toc529892036"/>
      <w:bookmarkStart w:id="584" w:name="_Toc529962279"/>
      <w:bookmarkStart w:id="585" w:name="_Toc529962691"/>
      <w:bookmarkStart w:id="586" w:name="_Toc475001648"/>
      <w:bookmarkStart w:id="587" w:name="_Toc475001935"/>
      <w:bookmarkStart w:id="588" w:name="_Toc475002221"/>
      <w:bookmarkStart w:id="589" w:name="_Toc475003364"/>
      <w:bookmarkStart w:id="590" w:name="_Toc475003649"/>
      <w:bookmarkStart w:id="591" w:name="_Toc475003935"/>
      <w:bookmarkStart w:id="592" w:name="_Toc475004221"/>
      <w:bookmarkStart w:id="593" w:name="_Toc475103235"/>
      <w:bookmarkStart w:id="594" w:name="_Toc475695475"/>
      <w:bookmarkStart w:id="595" w:name="_Toc475956545"/>
      <w:bookmarkStart w:id="596" w:name="_Toc475956849"/>
      <w:bookmarkStart w:id="597" w:name="_Toc475957155"/>
      <w:bookmarkStart w:id="598" w:name="_Toc528939736"/>
      <w:bookmarkStart w:id="599" w:name="_Toc529892040"/>
      <w:bookmarkStart w:id="600" w:name="_Toc529962283"/>
      <w:bookmarkStart w:id="601" w:name="_Toc529962695"/>
      <w:bookmarkStart w:id="602" w:name="_Toc475001649"/>
      <w:bookmarkStart w:id="603" w:name="_Toc475001936"/>
      <w:bookmarkStart w:id="604" w:name="_Toc475002222"/>
      <w:bookmarkStart w:id="605" w:name="_Toc475003365"/>
      <w:bookmarkStart w:id="606" w:name="_Toc475003650"/>
      <w:bookmarkStart w:id="607" w:name="_Toc475003936"/>
      <w:bookmarkStart w:id="608" w:name="_Toc475004222"/>
      <w:bookmarkStart w:id="609" w:name="_Toc475103236"/>
      <w:bookmarkStart w:id="610" w:name="_Toc475695476"/>
      <w:bookmarkStart w:id="611" w:name="_Toc475956546"/>
      <w:bookmarkStart w:id="612" w:name="_Toc475956850"/>
      <w:bookmarkStart w:id="613" w:name="_Toc475957156"/>
      <w:bookmarkStart w:id="614" w:name="_Toc528939737"/>
      <w:bookmarkStart w:id="615" w:name="_Toc529892041"/>
      <w:bookmarkStart w:id="616" w:name="_Toc529962284"/>
      <w:bookmarkStart w:id="617" w:name="_Toc529962696"/>
      <w:bookmarkStart w:id="618" w:name="_Toc475001650"/>
      <w:bookmarkStart w:id="619" w:name="_Toc475001937"/>
      <w:bookmarkStart w:id="620" w:name="_Toc475002223"/>
      <w:bookmarkStart w:id="621" w:name="_Toc475003366"/>
      <w:bookmarkStart w:id="622" w:name="_Toc475003651"/>
      <w:bookmarkStart w:id="623" w:name="_Toc475003937"/>
      <w:bookmarkStart w:id="624" w:name="_Toc475004223"/>
      <w:bookmarkStart w:id="625" w:name="_Toc475103237"/>
      <w:bookmarkStart w:id="626" w:name="_Toc475695477"/>
      <w:bookmarkStart w:id="627" w:name="_Toc475956547"/>
      <w:bookmarkStart w:id="628" w:name="_Toc475956851"/>
      <w:bookmarkStart w:id="629" w:name="_Toc475957157"/>
      <w:bookmarkStart w:id="630" w:name="_Toc528939738"/>
      <w:bookmarkStart w:id="631" w:name="_Toc529892042"/>
      <w:bookmarkStart w:id="632" w:name="_Toc529962285"/>
      <w:bookmarkStart w:id="633" w:name="_Toc529962697"/>
      <w:bookmarkStart w:id="634" w:name="_Toc475001652"/>
      <w:bookmarkStart w:id="635" w:name="_Toc475001939"/>
      <w:bookmarkStart w:id="636" w:name="_Toc475002225"/>
      <w:bookmarkStart w:id="637" w:name="_Toc475003368"/>
      <w:bookmarkStart w:id="638" w:name="_Toc475003653"/>
      <w:bookmarkStart w:id="639" w:name="_Toc475003939"/>
      <w:bookmarkStart w:id="640" w:name="_Toc475004225"/>
      <w:bookmarkStart w:id="641" w:name="_Toc475103239"/>
      <w:bookmarkStart w:id="642" w:name="_Toc475695479"/>
      <w:bookmarkStart w:id="643" w:name="_Toc475956549"/>
      <w:bookmarkStart w:id="644" w:name="_Toc475956853"/>
      <w:bookmarkStart w:id="645" w:name="_Toc475957159"/>
      <w:bookmarkStart w:id="646" w:name="_Toc528939740"/>
      <w:bookmarkStart w:id="647" w:name="_Toc529892044"/>
      <w:bookmarkStart w:id="648" w:name="_Toc529962287"/>
      <w:bookmarkStart w:id="649" w:name="_Toc529962699"/>
      <w:bookmarkStart w:id="650" w:name="_Toc475001658"/>
      <w:bookmarkStart w:id="651" w:name="_Toc475001945"/>
      <w:bookmarkStart w:id="652" w:name="_Toc475002231"/>
      <w:bookmarkStart w:id="653" w:name="_Toc475003374"/>
      <w:bookmarkStart w:id="654" w:name="_Toc475003659"/>
      <w:bookmarkStart w:id="655" w:name="_Toc475003945"/>
      <w:bookmarkStart w:id="656" w:name="_Toc475004231"/>
      <w:bookmarkStart w:id="657" w:name="_Toc475103245"/>
      <w:bookmarkStart w:id="658" w:name="_Toc475695485"/>
      <w:bookmarkStart w:id="659" w:name="_Toc475956555"/>
      <w:bookmarkStart w:id="660" w:name="_Toc475956859"/>
      <w:bookmarkStart w:id="661" w:name="_Toc475957165"/>
      <w:bookmarkStart w:id="662" w:name="_Toc528939746"/>
      <w:bookmarkStart w:id="663" w:name="_Toc529892050"/>
      <w:bookmarkStart w:id="664" w:name="_Toc529962293"/>
      <w:bookmarkStart w:id="665" w:name="_Toc529962705"/>
      <w:bookmarkStart w:id="666" w:name="_Toc475001660"/>
      <w:bookmarkStart w:id="667" w:name="_Toc475001947"/>
      <w:bookmarkStart w:id="668" w:name="_Toc475002233"/>
      <w:bookmarkStart w:id="669" w:name="_Toc475003376"/>
      <w:bookmarkStart w:id="670" w:name="_Toc475003661"/>
      <w:bookmarkStart w:id="671" w:name="_Toc475003947"/>
      <w:bookmarkStart w:id="672" w:name="_Toc475004233"/>
      <w:bookmarkStart w:id="673" w:name="_Toc475103247"/>
      <w:bookmarkStart w:id="674" w:name="_Toc475695487"/>
      <w:bookmarkStart w:id="675" w:name="_Toc475956557"/>
      <w:bookmarkStart w:id="676" w:name="_Toc475956861"/>
      <w:bookmarkStart w:id="677" w:name="_Toc475957167"/>
      <w:bookmarkStart w:id="678" w:name="_Toc528939748"/>
      <w:bookmarkStart w:id="679" w:name="_Toc529892052"/>
      <w:bookmarkStart w:id="680" w:name="_Toc529962295"/>
      <w:bookmarkStart w:id="681" w:name="_Toc529962707"/>
      <w:bookmarkStart w:id="682" w:name="_Toc475001662"/>
      <w:bookmarkStart w:id="683" w:name="_Toc475001949"/>
      <w:bookmarkStart w:id="684" w:name="_Toc475002235"/>
      <w:bookmarkStart w:id="685" w:name="_Toc475003378"/>
      <w:bookmarkStart w:id="686" w:name="_Toc475003663"/>
      <w:bookmarkStart w:id="687" w:name="_Toc475003949"/>
      <w:bookmarkStart w:id="688" w:name="_Toc475004235"/>
      <w:bookmarkStart w:id="689" w:name="_Toc475103249"/>
      <w:bookmarkStart w:id="690" w:name="_Toc475695489"/>
      <w:bookmarkStart w:id="691" w:name="_Toc475956559"/>
      <w:bookmarkStart w:id="692" w:name="_Toc475956863"/>
      <w:bookmarkStart w:id="693" w:name="_Toc475957169"/>
      <w:bookmarkStart w:id="694" w:name="_Toc528939750"/>
      <w:bookmarkStart w:id="695" w:name="_Toc529892054"/>
      <w:bookmarkStart w:id="696" w:name="_Toc529962297"/>
      <w:bookmarkStart w:id="697" w:name="_Toc529962709"/>
      <w:bookmarkStart w:id="698" w:name="_Toc59043041"/>
      <w:bookmarkStart w:id="699" w:name="_Toc71042928"/>
      <w:bookmarkStart w:id="700" w:name="_Toc71643126"/>
      <w:bookmarkStart w:id="701" w:name="_Toc536514815"/>
      <w:bookmarkStart w:id="702" w:name="_Toc536610264"/>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t>Procedure</w:t>
      </w:r>
      <w:bookmarkEnd w:id="698"/>
      <w:bookmarkEnd w:id="699"/>
      <w:bookmarkEnd w:id="700"/>
    </w:p>
    <w:p w14:paraId="1F96A585" w14:textId="6A2733FB" w:rsidR="00382BC4" w:rsidRPr="003D0F2F" w:rsidRDefault="00382BC4" w:rsidP="003D0F2F">
      <w:pPr>
        <w:pStyle w:val="Bullet2"/>
      </w:pPr>
      <w:r w:rsidRPr="003D0F2F">
        <w:t xml:space="preserve">Prepare a working standard solution as per </w:t>
      </w:r>
      <w:r w:rsidRPr="003D0F2F">
        <w:rPr>
          <w:b/>
        </w:rPr>
        <w:t>Sections 2.</w:t>
      </w:r>
      <w:r w:rsidR="00A66A50" w:rsidRPr="003D0F2F">
        <w:rPr>
          <w:b/>
        </w:rPr>
        <w:t>6</w:t>
      </w:r>
      <w:r w:rsidRPr="003D0F2F">
        <w:t xml:space="preserve">. </w:t>
      </w:r>
    </w:p>
    <w:p w14:paraId="71589DF4" w14:textId="543B12A8" w:rsidR="00382BC4" w:rsidRDefault="00382BC4" w:rsidP="003D0F2F">
      <w:pPr>
        <w:pStyle w:val="Bullet2"/>
      </w:pPr>
      <w:r w:rsidRPr="003D0F2F">
        <w:t xml:space="preserve">At each evaluation, establish system suitability as per </w:t>
      </w:r>
      <w:r w:rsidRPr="003D0F2F">
        <w:rPr>
          <w:b/>
        </w:rPr>
        <w:t>Section 2.1</w:t>
      </w:r>
      <w:r w:rsidR="00A66A50" w:rsidRPr="003D0F2F">
        <w:rPr>
          <w:b/>
        </w:rPr>
        <w:t>4</w:t>
      </w:r>
      <w:r w:rsidRPr="003D0F2F">
        <w:t>.</w:t>
      </w:r>
    </w:p>
    <w:p w14:paraId="43EF9311" w14:textId="7423A3E4" w:rsidR="00575632" w:rsidRPr="003D0F2F" w:rsidRDefault="00575632" w:rsidP="002D1FD3">
      <w:pPr>
        <w:pStyle w:val="Bullet2"/>
      </w:pPr>
      <w:r>
        <w:t xml:space="preserve">Prepare a sample solution as per </w:t>
      </w:r>
      <w:r w:rsidR="002D1FD3">
        <w:rPr>
          <w:b/>
        </w:rPr>
        <w:t>Sections 2.9</w:t>
      </w:r>
      <w:r>
        <w:t xml:space="preserve">, </w:t>
      </w:r>
      <w:r w:rsidR="002D1FD3">
        <w:t xml:space="preserve">and </w:t>
      </w:r>
      <w:r w:rsidR="002D1FD3" w:rsidRPr="002D1FD3">
        <w:rPr>
          <w:b/>
        </w:rPr>
        <w:t>2</w:t>
      </w:r>
      <w:r w:rsidR="002D1FD3">
        <w:rPr>
          <w:b/>
        </w:rPr>
        <w:t>.10</w:t>
      </w:r>
      <w:r w:rsidR="002D1FD3">
        <w:t xml:space="preserve">. </w:t>
      </w:r>
      <w:r w:rsidR="002D1FD3" w:rsidRPr="002D1FD3">
        <w:t>(Note—Sample solution stability may be determined from a sample solution prepare</w:t>
      </w:r>
      <w:r w:rsidR="002D1FD3">
        <w:t>d for the precision study</w:t>
      </w:r>
      <w:r w:rsidR="002D1FD3" w:rsidRPr="002D1FD3">
        <w:t>)</w:t>
      </w:r>
    </w:p>
    <w:p w14:paraId="6FB09425" w14:textId="79479510" w:rsidR="00382BC4" w:rsidRPr="00524E7D" w:rsidRDefault="00382BC4" w:rsidP="003D0F2F">
      <w:pPr>
        <w:pStyle w:val="Bullet2"/>
      </w:pPr>
      <w:r w:rsidRPr="003D0F2F">
        <w:t>Evaluate the stabilities of the working standard solution and sample solution</w:t>
      </w:r>
      <w:r w:rsidR="00A66A50" w:rsidRPr="003D0F2F">
        <w:t>s</w:t>
      </w:r>
      <w:r w:rsidRPr="003D0F2F">
        <w:t xml:space="preserve"> at normal laboratory environmental condition.</w:t>
      </w:r>
    </w:p>
    <w:p w14:paraId="64304F0B" w14:textId="77777777" w:rsidR="00382BC4" w:rsidRPr="001C0F12" w:rsidRDefault="00382BC4" w:rsidP="003D0F2F">
      <w:pPr>
        <w:pStyle w:val="Bullet2"/>
      </w:pPr>
      <w:r w:rsidRPr="001C0F12">
        <w:t>At each evaluation, inject each solution once.</w:t>
      </w:r>
    </w:p>
    <w:p w14:paraId="2C553FB9" w14:textId="6BE0F7FD" w:rsidR="00382BC4" w:rsidRPr="003D0F2F" w:rsidRDefault="00382BC4" w:rsidP="003D0F2F">
      <w:pPr>
        <w:pStyle w:val="Bullet2"/>
      </w:pPr>
      <w:r w:rsidRPr="003D0F2F">
        <w:t xml:space="preserve">Determine the percent </w:t>
      </w:r>
      <w:r w:rsidR="001577F6">
        <w:t>assay</w:t>
      </w:r>
      <w:r w:rsidR="001577F6" w:rsidRPr="003D0F2F">
        <w:t xml:space="preserve"> </w:t>
      </w:r>
      <w:r w:rsidRPr="003D0F2F">
        <w:t>of the standard and sample solution</w:t>
      </w:r>
      <w:r w:rsidR="00A66A50" w:rsidRPr="003D0F2F">
        <w:t>s</w:t>
      </w:r>
      <w:r w:rsidRPr="003D0F2F">
        <w:t xml:space="preserve"> (tested for stability). Calculate the percent relative recovery at tested interval results to those initially obtained.</w:t>
      </w:r>
    </w:p>
    <w:p w14:paraId="5D7A772B" w14:textId="77777777" w:rsidR="00382BC4" w:rsidRPr="00EC3E35" w:rsidRDefault="00382BC4" w:rsidP="00382BC4">
      <w:pPr>
        <w:pStyle w:val="Heading2"/>
        <w:spacing w:before="240"/>
      </w:pPr>
      <w:bookmarkStart w:id="703" w:name="_Toc59043042"/>
      <w:bookmarkStart w:id="704" w:name="_Toc71042929"/>
      <w:bookmarkStart w:id="705" w:name="_Toc71643127"/>
      <w:r w:rsidRPr="00EC3E35">
        <w:t>Validity Criteria</w:t>
      </w:r>
      <w:bookmarkEnd w:id="701"/>
      <w:bookmarkEnd w:id="702"/>
      <w:bookmarkEnd w:id="703"/>
      <w:bookmarkEnd w:id="704"/>
      <w:bookmarkEnd w:id="705"/>
    </w:p>
    <w:p w14:paraId="3E3A9A17" w14:textId="3245930E" w:rsidR="00382BC4" w:rsidRPr="006E6D9D" w:rsidRDefault="00382BC4" w:rsidP="00382BC4">
      <w:pPr>
        <w:pStyle w:val="Bullet2"/>
        <w:spacing w:line="240" w:lineRule="auto"/>
        <w:ind w:left="1800" w:hanging="360"/>
      </w:pPr>
      <w:r w:rsidRPr="00EC3E35">
        <w:t xml:space="preserve">Meet the system suitability requirements in </w:t>
      </w:r>
      <w:r w:rsidRPr="006E6D9D">
        <w:rPr>
          <w:b/>
        </w:rPr>
        <w:t xml:space="preserve">Section </w:t>
      </w:r>
      <w:r>
        <w:rPr>
          <w:b/>
        </w:rPr>
        <w:t>2.1</w:t>
      </w:r>
      <w:r w:rsidR="00A66A50">
        <w:rPr>
          <w:b/>
        </w:rPr>
        <w:t>4</w:t>
      </w:r>
      <w:r w:rsidRPr="006E6D9D">
        <w:t>.</w:t>
      </w:r>
    </w:p>
    <w:p w14:paraId="69364CA7" w14:textId="77777777" w:rsidR="00382BC4" w:rsidRPr="00EC3E35" w:rsidRDefault="00382BC4" w:rsidP="00382BC4">
      <w:pPr>
        <w:pStyle w:val="Heading2"/>
        <w:spacing w:before="240"/>
      </w:pPr>
      <w:bookmarkStart w:id="706" w:name="_Toc536514816"/>
      <w:bookmarkStart w:id="707" w:name="_Toc536610265"/>
      <w:bookmarkStart w:id="708" w:name="_Toc59043043"/>
      <w:bookmarkStart w:id="709" w:name="_Toc71042930"/>
      <w:bookmarkStart w:id="710" w:name="_Toc71643128"/>
      <w:r w:rsidRPr="00EC3E35">
        <w:t>Acceptance Criteria</w:t>
      </w:r>
      <w:bookmarkEnd w:id="706"/>
      <w:bookmarkEnd w:id="707"/>
      <w:bookmarkEnd w:id="708"/>
      <w:bookmarkEnd w:id="709"/>
      <w:bookmarkEnd w:id="710"/>
    </w:p>
    <w:p w14:paraId="6AEA13D8" w14:textId="095B657B" w:rsidR="00B70BD6" w:rsidRPr="00524E7D" w:rsidRDefault="00B70BD6" w:rsidP="003D0F2F">
      <w:pPr>
        <w:pStyle w:val="Bullet2"/>
      </w:pPr>
      <w:r w:rsidRPr="003D0F2F">
        <w:t>The standard solutions are considered stable if the relative recovery result at each time interval is within the range of 98.5 – 101.5</w:t>
      </w:r>
      <w:r w:rsidRPr="00524E7D">
        <w:t>%.</w:t>
      </w:r>
    </w:p>
    <w:p w14:paraId="63279CE0" w14:textId="521B30C6" w:rsidR="00382BC4" w:rsidRPr="003D0F2F" w:rsidRDefault="00382BC4" w:rsidP="003D0F2F">
      <w:pPr>
        <w:pStyle w:val="Bullet2"/>
      </w:pPr>
      <w:r w:rsidRPr="001C0F12">
        <w:t>The sample solutions are considered stable if the relative recovery result at each time interval is within the range of 98.</w:t>
      </w:r>
      <w:r w:rsidR="00B70BD6" w:rsidRPr="003D0F2F">
        <w:t>5</w:t>
      </w:r>
      <w:r w:rsidRPr="003D0F2F">
        <w:t xml:space="preserve"> – 10</w:t>
      </w:r>
      <w:r w:rsidR="00B70BD6" w:rsidRPr="003D0F2F">
        <w:t>1</w:t>
      </w:r>
      <w:r w:rsidRPr="003D0F2F">
        <w:t>.</w:t>
      </w:r>
      <w:r w:rsidR="00B70BD6" w:rsidRPr="003D0F2F">
        <w:t>5</w:t>
      </w:r>
      <w:r w:rsidRPr="003D0F2F">
        <w:t>%</w:t>
      </w:r>
      <w:r w:rsidR="00B70BD6" w:rsidRPr="003D0F2F">
        <w:t xml:space="preserve"> for drug substance and 98.0 – 102.0% for drug product.</w:t>
      </w:r>
    </w:p>
    <w:p w14:paraId="47249966" w14:textId="54A31B94" w:rsidR="00A86BED" w:rsidRPr="003D0F2F" w:rsidRDefault="00A86BED" w:rsidP="003D0F2F">
      <w:pPr>
        <w:pStyle w:val="Bullet2"/>
      </w:pPr>
      <w:r w:rsidRPr="003D0F2F">
        <w:t>For each related substance ≥ 0.05% and &lt; 0.4%, the absolute difference of the aged sample result from the initial sample result is N</w:t>
      </w:r>
      <w:r w:rsidR="00B2303D">
        <w:t>MT 0.10</w:t>
      </w:r>
      <w:r w:rsidR="00F30DC8">
        <w:t>%</w:t>
      </w:r>
      <w:r w:rsidRPr="003D0F2F">
        <w:t>.</w:t>
      </w:r>
    </w:p>
    <w:p w14:paraId="3D928999" w14:textId="3CC907D1" w:rsidR="00382BC4" w:rsidRPr="00382BC4" w:rsidRDefault="00A86BED" w:rsidP="003D0F2F">
      <w:pPr>
        <w:pStyle w:val="Bullet2"/>
      </w:pPr>
      <w:r w:rsidRPr="003D0F2F">
        <w:t xml:space="preserve">For each related substance ≥ 0.4%, the relative </w:t>
      </w:r>
      <w:r w:rsidR="003D0F2F" w:rsidRPr="003D0F2F">
        <w:t>% impurity in the aged sample solution</w:t>
      </w:r>
      <w:r w:rsidR="003D0F2F">
        <w:t xml:space="preserve"> </w:t>
      </w:r>
      <w:r>
        <w:t xml:space="preserve">to the </w:t>
      </w:r>
      <w:r w:rsidR="003D0F2F">
        <w:t xml:space="preserve">initial sample </w:t>
      </w:r>
      <w:r w:rsidRPr="00EF0625">
        <w:t>solution</w:t>
      </w:r>
      <w:r w:rsidRPr="009A3E07">
        <w:t xml:space="preserve"> </w:t>
      </w:r>
      <w:r>
        <w:t>is within 85.0 – 115.0%.</w:t>
      </w:r>
    </w:p>
    <w:p w14:paraId="1385960B" w14:textId="77777777" w:rsidR="005668AB" w:rsidRDefault="005668AB" w:rsidP="005668AB">
      <w:pPr>
        <w:pStyle w:val="Heading1"/>
      </w:pPr>
      <w:bookmarkStart w:id="711" w:name="_Toc71042931"/>
      <w:bookmarkStart w:id="712" w:name="_Toc71643129"/>
      <w:r w:rsidRPr="00B271A1">
        <w:t>Identification</w:t>
      </w:r>
      <w:r>
        <w:t xml:space="preserve"> by Retention Time (RT)</w:t>
      </w:r>
      <w:bookmarkEnd w:id="711"/>
      <w:bookmarkEnd w:id="712"/>
    </w:p>
    <w:p w14:paraId="6197CCCE" w14:textId="0F5ECACE" w:rsidR="00723056" w:rsidRDefault="005668AB" w:rsidP="00CC549D">
      <w:r>
        <w:t>Verification of the Identification by Retention Time will be performed and demonstrated as part of establishing system suitability (</w:t>
      </w:r>
      <w:r w:rsidRPr="00E43D48">
        <w:rPr>
          <w:b/>
        </w:rPr>
        <w:t>Section 2.14</w:t>
      </w:r>
      <w:r>
        <w:t>) and execution of the Precision study for Assay (</w:t>
      </w:r>
      <w:r w:rsidRPr="00E43D48">
        <w:rPr>
          <w:b/>
        </w:rPr>
        <w:t>Section</w:t>
      </w:r>
      <w:r>
        <w:t xml:space="preserve"> </w:t>
      </w:r>
      <w:r w:rsidR="006D366F">
        <w:rPr>
          <w:b/>
        </w:rPr>
        <w:lastRenderedPageBreak/>
        <w:t>8</w:t>
      </w:r>
      <w:r w:rsidRPr="00E43D48">
        <w:rPr>
          <w:b/>
        </w:rPr>
        <w:t xml:space="preserve">.1 </w:t>
      </w:r>
      <w:r w:rsidRPr="00675346">
        <w:t>and</w:t>
      </w:r>
      <w:r w:rsidRPr="00E43D48">
        <w:rPr>
          <w:b/>
        </w:rPr>
        <w:t xml:space="preserve"> </w:t>
      </w:r>
      <w:r w:rsidR="006D366F">
        <w:rPr>
          <w:b/>
        </w:rPr>
        <w:t>8</w:t>
      </w:r>
      <w:r w:rsidRPr="00E43D48">
        <w:rPr>
          <w:b/>
        </w:rPr>
        <w:t>.</w:t>
      </w:r>
      <w:r w:rsidR="00E43D48" w:rsidRPr="00E43D48">
        <w:rPr>
          <w:b/>
        </w:rPr>
        <w:t>2</w:t>
      </w:r>
      <w:r>
        <w:t>). The successful establishment and completion of these studies will be considered fulfillment of Identification by RT.</w:t>
      </w:r>
      <w:bookmarkStart w:id="713" w:name="_Toc38370438"/>
      <w:bookmarkStart w:id="714" w:name="_Toc38619435"/>
      <w:bookmarkStart w:id="715" w:name="_Toc38921584"/>
      <w:bookmarkStart w:id="716" w:name="_Toc38922022"/>
      <w:bookmarkStart w:id="717" w:name="_Toc38922460"/>
      <w:bookmarkStart w:id="718" w:name="_Toc38370439"/>
      <w:bookmarkStart w:id="719" w:name="_Toc38619436"/>
      <w:bookmarkStart w:id="720" w:name="_Toc38921585"/>
      <w:bookmarkStart w:id="721" w:name="_Toc38922023"/>
      <w:bookmarkStart w:id="722" w:name="_Toc38922461"/>
      <w:bookmarkStart w:id="723" w:name="_Toc38370440"/>
      <w:bookmarkStart w:id="724" w:name="_Toc38619437"/>
      <w:bookmarkStart w:id="725" w:name="_Toc38921586"/>
      <w:bookmarkStart w:id="726" w:name="_Toc38922024"/>
      <w:bookmarkStart w:id="727" w:name="_Toc38922462"/>
      <w:bookmarkStart w:id="728" w:name="_Toc38370441"/>
      <w:bookmarkStart w:id="729" w:name="_Toc38619438"/>
      <w:bookmarkStart w:id="730" w:name="_Toc38921587"/>
      <w:bookmarkStart w:id="731" w:name="_Toc38922025"/>
      <w:bookmarkStart w:id="732" w:name="_Toc38922463"/>
      <w:bookmarkStart w:id="733" w:name="_Toc38370442"/>
      <w:bookmarkStart w:id="734" w:name="_Toc38619439"/>
      <w:bookmarkStart w:id="735" w:name="_Toc38921588"/>
      <w:bookmarkStart w:id="736" w:name="_Toc38922026"/>
      <w:bookmarkStart w:id="737" w:name="_Toc38922464"/>
      <w:bookmarkStart w:id="738" w:name="_Toc38370453"/>
      <w:bookmarkStart w:id="739" w:name="_Toc38619450"/>
      <w:bookmarkStart w:id="740" w:name="_Toc38921599"/>
      <w:bookmarkStart w:id="741" w:name="_Toc38922037"/>
      <w:bookmarkStart w:id="742" w:name="_Toc38922475"/>
      <w:bookmarkStart w:id="743" w:name="_Toc38370456"/>
      <w:bookmarkStart w:id="744" w:name="_Toc38619453"/>
      <w:bookmarkStart w:id="745" w:name="_Toc38921602"/>
      <w:bookmarkStart w:id="746" w:name="_Toc38922040"/>
      <w:bookmarkStart w:id="747" w:name="_Toc38922478"/>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sectPr w:rsidR="00723056" w:rsidSect="00491DB5">
      <w:headerReference w:type="default" r:id="rId17"/>
      <w:pgSz w:w="12240" w:h="15840" w:code="1"/>
      <w:pgMar w:top="1440" w:right="1080" w:bottom="1080" w:left="1440" w:header="720" w:footer="720" w:gutter="0"/>
      <w:pgBorders w:display="firstPage" w:offsetFrom="page">
        <w:top w:val="double" w:sz="4" w:space="31" w:color="auto"/>
        <w:left w:val="double" w:sz="4" w:space="31" w:color="auto"/>
        <w:bottom w:val="double" w:sz="4" w:space="31" w:color="auto"/>
        <w:right w:val="double" w:sz="4" w:space="31" w:color="auto"/>
      </w:pgBorder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6" w:author="Ran Li" w:date="2021-05-27T16:56:00Z" w:initials="RL">
    <w:p w14:paraId="2C8917D3" w14:textId="6ACF3947" w:rsidR="00393E7F" w:rsidRDefault="00393E7F">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8917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34830" w16cex:dateUtc="2021-03-22T08:45:00Z"/>
  <w16cex:commentExtensible w16cex:durableId="24033FF4" w16cex:dateUtc="2021-03-22T23:10:00Z"/>
  <w16cex:commentExtensible w16cex:durableId="24034016" w16cex:dateUtc="2021-03-22T23:11:00Z"/>
  <w16cex:commentExtensible w16cex:durableId="240340D1" w16cex:dateUtc="2021-03-22T23:14:00Z"/>
  <w16cex:commentExtensible w16cex:durableId="240340B2" w16cex:dateUtc="2021-03-22T23:13:00Z"/>
  <w16cex:commentExtensible w16cex:durableId="2403413C" w16cex:dateUtc="2021-03-22T23:15:00Z"/>
  <w16cex:commentExtensible w16cex:durableId="2402FDC3" w16cex:dateUtc="2021-03-22T03:28:00Z"/>
  <w16cex:commentExtensible w16cex:durableId="24032F81" w16cex:dateUtc="2021-03-22T22:00:00Z"/>
  <w16cex:commentExtensible w16cex:durableId="24034414" w16cex:dateUtc="2021-03-22T23:28:00Z"/>
  <w16cex:commentExtensible w16cex:durableId="2403454D" w16cex:dateUtc="2021-03-22T23:33:00Z"/>
  <w16cex:commentExtensible w16cex:durableId="24032F29" w16cex:dateUtc="2021-03-22T21:58:00Z"/>
  <w16cex:commentExtensible w16cex:durableId="24032F35" w16cex:dateUtc="2021-03-22T21:59:00Z"/>
  <w16cex:commentExtensible w16cex:durableId="2402FFEB" w16cex:dateUtc="2021-03-22T03:37:00Z"/>
  <w16cex:commentExtensible w16cex:durableId="240342BA" w16cex:dateUtc="2021-03-22T08:22:00Z"/>
  <w16cex:commentExtensible w16cex:durableId="2402FFCB" w16cex:dateUtc="2021-03-22T03:36:00Z"/>
  <w16cex:commentExtensible w16cex:durableId="2403001C" w16cex:dateUtc="2021-03-22T03:38:00Z"/>
  <w16cex:commentExtensible w16cex:durableId="240342CA" w16cex:dateUtc="2021-03-22T08:22:00Z"/>
  <w16cex:commentExtensible w16cex:durableId="24033085" w16cex:dateUtc="2021-03-22T22:03:00Z"/>
  <w16cex:commentExtensible w16cex:durableId="24033057" w16cex:dateUtc="2021-03-22T22:03:00Z"/>
  <w16cex:commentExtensible w16cex:durableId="2403028F" w16cex:dateUtc="2021-03-22T03:48:00Z"/>
  <w16cex:commentExtensible w16cex:durableId="2403448C" w16cex:dateUtc="2021-03-22T08:30:00Z"/>
  <w16cex:commentExtensible w16cex:durableId="24030333" w16cex:dateUtc="2021-03-22T03:51:00Z"/>
  <w16cex:commentExtensible w16cex:durableId="24033324" w16cex:dateUtc="2021-03-22T22:15:00Z"/>
  <w16cex:commentExtensible w16cex:durableId="24033466" w16cex:dateUtc="2021-03-22T22:21:00Z"/>
  <w16cex:commentExtensible w16cex:durableId="24033E43" w16cex:dateUtc="2021-03-22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2F23C" w16cid:durableId="24034830"/>
  <w16cid:commentId w16cid:paraId="58988564" w16cid:durableId="24033FF4"/>
  <w16cid:commentId w16cid:paraId="7BAD12E8" w16cid:durableId="24034016"/>
  <w16cid:commentId w16cid:paraId="555717C0" w16cid:durableId="240340D1"/>
  <w16cid:commentId w16cid:paraId="016A14EB" w16cid:durableId="240340B2"/>
  <w16cid:commentId w16cid:paraId="518B9E21" w16cid:durableId="2403413C"/>
  <w16cid:commentId w16cid:paraId="0822B228" w16cid:durableId="2402FDC3"/>
  <w16cid:commentId w16cid:paraId="52F32F36" w16cid:durableId="24032F81"/>
  <w16cid:commentId w16cid:paraId="722E2E7E" w16cid:durableId="24034414"/>
  <w16cid:commentId w16cid:paraId="0B7BAE22" w16cid:durableId="2403454D"/>
  <w16cid:commentId w16cid:paraId="30E83B4E" w16cid:durableId="24032F29"/>
  <w16cid:commentId w16cid:paraId="70E4A1D9" w16cid:durableId="24032F35"/>
  <w16cid:commentId w16cid:paraId="05792415" w16cid:durableId="2402FFEB"/>
  <w16cid:commentId w16cid:paraId="3FD1E2BC" w16cid:durableId="240342BA"/>
  <w16cid:commentId w16cid:paraId="2F6C3167" w16cid:durableId="2402FFCB"/>
  <w16cid:commentId w16cid:paraId="19B5866E" w16cid:durableId="2403001C"/>
  <w16cid:commentId w16cid:paraId="37D3FAE5" w16cid:durableId="240342CA"/>
  <w16cid:commentId w16cid:paraId="640EF748" w16cid:durableId="24033085"/>
  <w16cid:commentId w16cid:paraId="0F142286" w16cid:durableId="24033057"/>
  <w16cid:commentId w16cid:paraId="56408279" w16cid:durableId="2403028F"/>
  <w16cid:commentId w16cid:paraId="346C5D94" w16cid:durableId="2403448C"/>
  <w16cid:commentId w16cid:paraId="2E7764A5" w16cid:durableId="24030333"/>
  <w16cid:commentId w16cid:paraId="4A55328F" w16cid:durableId="24033324"/>
  <w16cid:commentId w16cid:paraId="35EFAA96" w16cid:durableId="24033466"/>
  <w16cid:commentId w16cid:paraId="564987EB" w16cid:durableId="24033E4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91204" w14:textId="77777777" w:rsidR="002D1FD3" w:rsidRDefault="002D1FD3">
      <w:pPr>
        <w:spacing w:after="0" w:line="240" w:lineRule="auto"/>
      </w:pPr>
      <w:r>
        <w:separator/>
      </w:r>
    </w:p>
  </w:endnote>
  <w:endnote w:type="continuationSeparator" w:id="0">
    <w:p w14:paraId="31AF6F55" w14:textId="77777777" w:rsidR="002D1FD3" w:rsidRDefault="002D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81FE8" w14:textId="77777777" w:rsidR="002D1FD3" w:rsidRDefault="002D1FD3">
      <w:pPr>
        <w:spacing w:after="0" w:line="240" w:lineRule="auto"/>
      </w:pPr>
      <w:r>
        <w:separator/>
      </w:r>
    </w:p>
  </w:footnote>
  <w:footnote w:type="continuationSeparator" w:id="0">
    <w:p w14:paraId="6C83E427" w14:textId="77777777" w:rsidR="002D1FD3" w:rsidRDefault="002D1FD3">
      <w:pPr>
        <w:spacing w:after="0" w:line="240" w:lineRule="auto"/>
      </w:pPr>
      <w:r>
        <w:continuationSeparator/>
      </w:r>
    </w:p>
  </w:footnote>
  <w:footnote w:id="1">
    <w:p w14:paraId="3B418BEC" w14:textId="6E465133" w:rsidR="002D1FD3" w:rsidRDefault="002D1FD3">
      <w:pPr>
        <w:pStyle w:val="FootnoteText"/>
      </w:pPr>
      <w:r>
        <w:rPr>
          <w:rStyle w:val="FootnoteReference"/>
        </w:rPr>
        <w:footnoteRef/>
      </w:r>
      <w:r>
        <w:t xml:space="preserve">  Based on </w:t>
      </w:r>
      <w:proofErr w:type="spellStart"/>
      <w:r>
        <w:t>Alcami’s</w:t>
      </w:r>
      <w:proofErr w:type="spellEnd"/>
      <w:r>
        <w:t xml:space="preserve"> method validation report (</w:t>
      </w:r>
      <w:r>
        <w:rPr>
          <w:rFonts w:cs="Times New Roman"/>
          <w:szCs w:val="24"/>
        </w:rPr>
        <w:t xml:space="preserve">Report#: RPT 71442.00), degradation of the drug product was produced only in oxidation by peroxide conditions. Hence, of the forced degradation conditions performed by </w:t>
      </w:r>
      <w:proofErr w:type="spellStart"/>
      <w:r>
        <w:rPr>
          <w:rFonts w:cs="Times New Roman"/>
          <w:szCs w:val="24"/>
        </w:rPr>
        <w:t>Alcami</w:t>
      </w:r>
      <w:proofErr w:type="spellEnd"/>
      <w:r>
        <w:rPr>
          <w:rFonts w:cs="Times New Roman"/>
          <w:szCs w:val="24"/>
        </w:rPr>
        <w:t>, only the oxidation by peroxide condition of the drug product will be performed herein as part of method verification. In addition, forced degradation of the drug product by metal oxidation, a condition not previously evaluated, will be performed.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1822"/>
      <w:gridCol w:w="6037"/>
      <w:gridCol w:w="1851"/>
    </w:tblGrid>
    <w:tr w:rsidR="002D1FD3" w:rsidRPr="00722A04" w14:paraId="67C49AAA" w14:textId="77777777" w:rsidTr="00491DB5">
      <w:trPr>
        <w:trHeight w:val="432"/>
      </w:trPr>
      <w:tc>
        <w:tcPr>
          <w:tcW w:w="1832" w:type="dxa"/>
          <w:vAlign w:val="center"/>
        </w:tcPr>
        <w:p w14:paraId="0FEE59E0" w14:textId="77777777" w:rsidR="002D1FD3" w:rsidRPr="00C11DEF" w:rsidRDefault="002D1FD3" w:rsidP="00491DB5">
          <w:pPr>
            <w:pStyle w:val="Header"/>
          </w:pPr>
          <w:r w:rsidRPr="00C11DEF">
            <w:rPr>
              <w:noProof/>
            </w:rPr>
            <w:drawing>
              <wp:inline distT="0" distB="0" distL="0" distR="0" wp14:anchorId="49359E36" wp14:editId="29034686">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45FAA4DD" w14:textId="77777777" w:rsidR="002D1FD3" w:rsidRPr="00C11DEF" w:rsidRDefault="002D1FD3" w:rsidP="00491DB5">
          <w:pPr>
            <w:pStyle w:val="Header"/>
          </w:pPr>
          <w:r w:rsidRPr="00C11DEF">
            <w:t xml:space="preserve">Method </w:t>
          </w:r>
          <w:r>
            <w:t>Verification</w:t>
          </w:r>
          <w:r w:rsidRPr="00C11DEF">
            <w:t xml:space="preserve"> </w:t>
          </w:r>
          <w:r>
            <w:t>Protocol</w:t>
          </w:r>
        </w:p>
      </w:tc>
      <w:tc>
        <w:tcPr>
          <w:tcW w:w="1923" w:type="dxa"/>
          <w:vAlign w:val="center"/>
        </w:tcPr>
        <w:p w14:paraId="3B939EDB" w14:textId="77777777" w:rsidR="002D1FD3" w:rsidRPr="00163FCF" w:rsidRDefault="002D1FD3" w:rsidP="00491DB5">
          <w:pPr>
            <w:pStyle w:val="Header"/>
            <w:spacing w:before="0" w:after="0"/>
            <w:ind w:right="-23"/>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393E7F">
            <w:rPr>
              <w:noProof/>
              <w:sz w:val="20"/>
            </w:rPr>
            <w:t>23</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393E7F">
            <w:rPr>
              <w:noProof/>
              <w:sz w:val="20"/>
            </w:rPr>
            <w:t>24</w:t>
          </w:r>
          <w:r>
            <w:rPr>
              <w:noProof/>
              <w:sz w:val="20"/>
            </w:rPr>
            <w:fldChar w:fldCharType="end"/>
          </w:r>
        </w:p>
        <w:p w14:paraId="294218F8" w14:textId="6BFD13D8" w:rsidR="002D1FD3" w:rsidRPr="00FD5299" w:rsidRDefault="002D1FD3" w:rsidP="00491DB5">
          <w:pPr>
            <w:pStyle w:val="Header"/>
            <w:spacing w:before="0" w:after="0"/>
            <w:ind w:right="-23"/>
          </w:pPr>
          <w:r w:rsidRPr="006F2B56">
            <w:rPr>
              <w:sz w:val="20"/>
            </w:rPr>
            <w:t>PRO MV</w:t>
          </w:r>
          <w:r>
            <w:rPr>
              <w:sz w:val="20"/>
            </w:rPr>
            <w:t xml:space="preserve"> 0137 -1</w:t>
          </w:r>
        </w:p>
      </w:tc>
    </w:tr>
    <w:tr w:rsidR="002D1FD3" w:rsidRPr="00722A04" w14:paraId="2E3CE713" w14:textId="77777777" w:rsidTr="00491DB5">
      <w:trPr>
        <w:trHeight w:val="432"/>
      </w:trPr>
      <w:tc>
        <w:tcPr>
          <w:tcW w:w="10070" w:type="dxa"/>
          <w:gridSpan w:val="3"/>
          <w:vAlign w:val="center"/>
        </w:tcPr>
        <w:p w14:paraId="7C6E4AEA" w14:textId="77777777" w:rsidR="002D1FD3" w:rsidRPr="00C11DEF" w:rsidRDefault="002D1FD3" w:rsidP="00491DB5">
          <w:pPr>
            <w:pStyle w:val="Header"/>
            <w:rPr>
              <w:rFonts w:cs="Times New Roman"/>
              <w:szCs w:val="24"/>
            </w:rPr>
          </w:pPr>
          <w:r>
            <w:rPr>
              <w:rFonts w:cs="Times New Roman"/>
              <w:spacing w:val="-4"/>
              <w:szCs w:val="24"/>
            </w:rPr>
            <w:t>CX-4945 (</w:t>
          </w:r>
          <w:proofErr w:type="spellStart"/>
          <w:r>
            <w:rPr>
              <w:rFonts w:cs="Times New Roman"/>
              <w:spacing w:val="-4"/>
              <w:szCs w:val="24"/>
            </w:rPr>
            <w:t>Silmitasertib</w:t>
          </w:r>
          <w:proofErr w:type="spellEnd"/>
          <w:r>
            <w:rPr>
              <w:rFonts w:cs="Times New Roman"/>
              <w:spacing w:val="-4"/>
              <w:szCs w:val="24"/>
            </w:rPr>
            <w:t>) Drug Substance</w:t>
          </w:r>
          <w:r>
            <w:t xml:space="preserve"> and </w:t>
          </w:r>
          <w:r w:rsidRPr="00AE7254">
            <w:rPr>
              <w:rFonts w:cs="Times New Roman"/>
              <w:spacing w:val="-4"/>
              <w:szCs w:val="24"/>
            </w:rPr>
            <w:t xml:space="preserve">Capsules, 200 </w:t>
          </w:r>
          <w:r>
            <w:rPr>
              <w:rFonts w:cs="Times New Roman"/>
              <w:spacing w:val="-4"/>
              <w:szCs w:val="24"/>
            </w:rPr>
            <w:t>m</w:t>
          </w:r>
          <w:r w:rsidRPr="00AE7254">
            <w:rPr>
              <w:rFonts w:cs="Times New Roman"/>
              <w:spacing w:val="-4"/>
              <w:szCs w:val="24"/>
            </w:rPr>
            <w:t>g</w:t>
          </w:r>
          <w:r>
            <w:rPr>
              <w:rFonts w:cs="Times New Roman"/>
              <w:spacing w:val="-4"/>
              <w:szCs w:val="24"/>
            </w:rPr>
            <w:t xml:space="preserve">: </w:t>
          </w:r>
          <w:r w:rsidRPr="00AE7254">
            <w:rPr>
              <w:rFonts w:cs="Times New Roman"/>
              <w:spacing w:val="-4"/>
              <w:szCs w:val="24"/>
            </w:rPr>
            <w:t>Assay, Related S</w:t>
          </w:r>
          <w:r>
            <w:rPr>
              <w:rFonts w:cs="Times New Roman"/>
              <w:spacing w:val="-4"/>
              <w:szCs w:val="24"/>
            </w:rPr>
            <w:t>ubstances, Content Uniformity, Blend Uniformity a</w:t>
          </w:r>
          <w:r w:rsidRPr="00AE7254">
            <w:rPr>
              <w:rFonts w:cs="Times New Roman"/>
              <w:spacing w:val="-4"/>
              <w:szCs w:val="24"/>
            </w:rPr>
            <w:t>nd Identific</w:t>
          </w:r>
          <w:r>
            <w:rPr>
              <w:rFonts w:cs="Times New Roman"/>
              <w:spacing w:val="-4"/>
              <w:szCs w:val="24"/>
            </w:rPr>
            <w:t>ation by Retention Time Method b</w:t>
          </w:r>
          <w:r w:rsidRPr="00AE7254">
            <w:rPr>
              <w:rFonts w:cs="Times New Roman"/>
              <w:spacing w:val="-4"/>
              <w:szCs w:val="24"/>
            </w:rPr>
            <w:t>y H</w:t>
          </w:r>
          <w:r>
            <w:rPr>
              <w:rFonts w:cs="Times New Roman"/>
              <w:spacing w:val="-4"/>
              <w:szCs w:val="24"/>
            </w:rPr>
            <w:t xml:space="preserve">PLC </w:t>
          </w:r>
        </w:p>
      </w:tc>
    </w:tr>
  </w:tbl>
  <w:p w14:paraId="71798550" w14:textId="77777777" w:rsidR="002D1FD3" w:rsidRDefault="002D1FD3" w:rsidP="00491DB5">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5AEF"/>
    <w:multiLevelType w:val="hybridMultilevel"/>
    <w:tmpl w:val="1CC29842"/>
    <w:lvl w:ilvl="0" w:tplc="C4A46418">
      <w:start w:val="1"/>
      <w:numFmt w:val="bullet"/>
      <w:pStyle w:val="Bullet2"/>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4" w15:restartNumberingAfterBreak="0">
    <w:nsid w:val="371C735E"/>
    <w:multiLevelType w:val="hybridMultilevel"/>
    <w:tmpl w:val="E3F4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22D8"/>
    <w:multiLevelType w:val="multilevel"/>
    <w:tmpl w:val="2BB40D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476" w:hanging="576"/>
      </w:pPr>
      <w:rPr>
        <w:rFonts w:hint="default"/>
      </w:rPr>
    </w:lvl>
    <w:lvl w:ilvl="2">
      <w:start w:val="1"/>
      <w:numFmt w:val="decimal"/>
      <w:pStyle w:val="Heading3"/>
      <w:lvlText w:val="%1.%2.%3"/>
      <w:lvlJc w:val="left"/>
      <w:pPr>
        <w:ind w:left="324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2"/>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 Li">
    <w15:presenceInfo w15:providerId="AD" w15:userId="S-1-5-21-2093044265-1241145077-1777090905-13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trackRevisions/>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wNbQws7C0sDQ3NjRU0lEKTi0uzszPAykwrQUAMHz1ECwAAAA="/>
  </w:docVars>
  <w:rsids>
    <w:rsidRoot w:val="005668AB"/>
    <w:rsid w:val="00000465"/>
    <w:rsid w:val="00001D7E"/>
    <w:rsid w:val="000130BB"/>
    <w:rsid w:val="00015720"/>
    <w:rsid w:val="000447D0"/>
    <w:rsid w:val="00055AB5"/>
    <w:rsid w:val="00066C8A"/>
    <w:rsid w:val="00072DD2"/>
    <w:rsid w:val="000863E2"/>
    <w:rsid w:val="00091F87"/>
    <w:rsid w:val="00093F13"/>
    <w:rsid w:val="00095808"/>
    <w:rsid w:val="000B7E7F"/>
    <w:rsid w:val="000C1B50"/>
    <w:rsid w:val="000D146C"/>
    <w:rsid w:val="000E3F0E"/>
    <w:rsid w:val="000E464A"/>
    <w:rsid w:val="000E5FB4"/>
    <w:rsid w:val="00116658"/>
    <w:rsid w:val="0013096E"/>
    <w:rsid w:val="00131D2D"/>
    <w:rsid w:val="00143656"/>
    <w:rsid w:val="00153482"/>
    <w:rsid w:val="001577F6"/>
    <w:rsid w:val="00177B08"/>
    <w:rsid w:val="001838DF"/>
    <w:rsid w:val="001A514D"/>
    <w:rsid w:val="001A660A"/>
    <w:rsid w:val="001A7BE7"/>
    <w:rsid w:val="001B34E9"/>
    <w:rsid w:val="001C097C"/>
    <w:rsid w:val="001C0F12"/>
    <w:rsid w:val="001D576F"/>
    <w:rsid w:val="001D5AC6"/>
    <w:rsid w:val="001F31FB"/>
    <w:rsid w:val="00253F55"/>
    <w:rsid w:val="002672BB"/>
    <w:rsid w:val="00267C0F"/>
    <w:rsid w:val="0027658C"/>
    <w:rsid w:val="00294146"/>
    <w:rsid w:val="002A2332"/>
    <w:rsid w:val="002A56C2"/>
    <w:rsid w:val="002A586E"/>
    <w:rsid w:val="002C0E26"/>
    <w:rsid w:val="002C69A5"/>
    <w:rsid w:val="002C7202"/>
    <w:rsid w:val="002D1FD3"/>
    <w:rsid w:val="002F0184"/>
    <w:rsid w:val="003369C3"/>
    <w:rsid w:val="003423E7"/>
    <w:rsid w:val="00345A4B"/>
    <w:rsid w:val="00382BC4"/>
    <w:rsid w:val="003831EA"/>
    <w:rsid w:val="00384988"/>
    <w:rsid w:val="00392066"/>
    <w:rsid w:val="00393E7F"/>
    <w:rsid w:val="00395060"/>
    <w:rsid w:val="003A39D6"/>
    <w:rsid w:val="003B7B22"/>
    <w:rsid w:val="003D0F2F"/>
    <w:rsid w:val="003F091E"/>
    <w:rsid w:val="00401D53"/>
    <w:rsid w:val="00414854"/>
    <w:rsid w:val="00423F32"/>
    <w:rsid w:val="00424FF7"/>
    <w:rsid w:val="00427A77"/>
    <w:rsid w:val="004452D7"/>
    <w:rsid w:val="004804A5"/>
    <w:rsid w:val="00491DB5"/>
    <w:rsid w:val="00494C8C"/>
    <w:rsid w:val="004A2E02"/>
    <w:rsid w:val="004B2F34"/>
    <w:rsid w:val="004C1A56"/>
    <w:rsid w:val="004D3703"/>
    <w:rsid w:val="004E0EED"/>
    <w:rsid w:val="004E0FDC"/>
    <w:rsid w:val="004E4F37"/>
    <w:rsid w:val="004E59BC"/>
    <w:rsid w:val="00520531"/>
    <w:rsid w:val="00523D84"/>
    <w:rsid w:val="00524E7D"/>
    <w:rsid w:val="00525E0C"/>
    <w:rsid w:val="005562D2"/>
    <w:rsid w:val="00564147"/>
    <w:rsid w:val="005668AB"/>
    <w:rsid w:val="00575632"/>
    <w:rsid w:val="005761BF"/>
    <w:rsid w:val="00577087"/>
    <w:rsid w:val="0058118A"/>
    <w:rsid w:val="0058219B"/>
    <w:rsid w:val="005938C2"/>
    <w:rsid w:val="00596F7A"/>
    <w:rsid w:val="005A76C0"/>
    <w:rsid w:val="005D5644"/>
    <w:rsid w:val="005E27CE"/>
    <w:rsid w:val="005F7BB3"/>
    <w:rsid w:val="00601197"/>
    <w:rsid w:val="00602648"/>
    <w:rsid w:val="006074C4"/>
    <w:rsid w:val="00622B93"/>
    <w:rsid w:val="0062616C"/>
    <w:rsid w:val="00635B9C"/>
    <w:rsid w:val="00644CB9"/>
    <w:rsid w:val="00662BBB"/>
    <w:rsid w:val="00675346"/>
    <w:rsid w:val="00680EEB"/>
    <w:rsid w:val="006A3F38"/>
    <w:rsid w:val="006A661D"/>
    <w:rsid w:val="006B010F"/>
    <w:rsid w:val="006B170A"/>
    <w:rsid w:val="006B3F8E"/>
    <w:rsid w:val="006C3894"/>
    <w:rsid w:val="006D366F"/>
    <w:rsid w:val="006D5438"/>
    <w:rsid w:val="006E6CD2"/>
    <w:rsid w:val="006F5802"/>
    <w:rsid w:val="00701B7A"/>
    <w:rsid w:val="00711B4C"/>
    <w:rsid w:val="007169F3"/>
    <w:rsid w:val="00723056"/>
    <w:rsid w:val="00737800"/>
    <w:rsid w:val="00740374"/>
    <w:rsid w:val="00761D22"/>
    <w:rsid w:val="00762D84"/>
    <w:rsid w:val="0078359E"/>
    <w:rsid w:val="0078524D"/>
    <w:rsid w:val="00787077"/>
    <w:rsid w:val="007873CB"/>
    <w:rsid w:val="00794E29"/>
    <w:rsid w:val="007B15D3"/>
    <w:rsid w:val="007B17D3"/>
    <w:rsid w:val="007B5360"/>
    <w:rsid w:val="007C1BC6"/>
    <w:rsid w:val="007D60AE"/>
    <w:rsid w:val="007F72E1"/>
    <w:rsid w:val="00827F59"/>
    <w:rsid w:val="00830790"/>
    <w:rsid w:val="008312C2"/>
    <w:rsid w:val="00833272"/>
    <w:rsid w:val="00837F1C"/>
    <w:rsid w:val="00854731"/>
    <w:rsid w:val="0087541B"/>
    <w:rsid w:val="00891F50"/>
    <w:rsid w:val="008B21D7"/>
    <w:rsid w:val="008B5C04"/>
    <w:rsid w:val="008D690E"/>
    <w:rsid w:val="008E6622"/>
    <w:rsid w:val="009554BC"/>
    <w:rsid w:val="00977BAE"/>
    <w:rsid w:val="009A0D69"/>
    <w:rsid w:val="009A52A6"/>
    <w:rsid w:val="009B2EE4"/>
    <w:rsid w:val="009D70D5"/>
    <w:rsid w:val="009E086B"/>
    <w:rsid w:val="009F6176"/>
    <w:rsid w:val="00A0151D"/>
    <w:rsid w:val="00A01B81"/>
    <w:rsid w:val="00A1457A"/>
    <w:rsid w:val="00A46729"/>
    <w:rsid w:val="00A533DC"/>
    <w:rsid w:val="00A66A50"/>
    <w:rsid w:val="00A7572F"/>
    <w:rsid w:val="00A86BED"/>
    <w:rsid w:val="00A94869"/>
    <w:rsid w:val="00AB0483"/>
    <w:rsid w:val="00AD258E"/>
    <w:rsid w:val="00AF2AC2"/>
    <w:rsid w:val="00AF35A2"/>
    <w:rsid w:val="00AF7A34"/>
    <w:rsid w:val="00B12915"/>
    <w:rsid w:val="00B21A84"/>
    <w:rsid w:val="00B2303D"/>
    <w:rsid w:val="00B301C1"/>
    <w:rsid w:val="00B32691"/>
    <w:rsid w:val="00B571CD"/>
    <w:rsid w:val="00B70BD6"/>
    <w:rsid w:val="00B765FB"/>
    <w:rsid w:val="00B8086E"/>
    <w:rsid w:val="00B85F20"/>
    <w:rsid w:val="00B86215"/>
    <w:rsid w:val="00B911E5"/>
    <w:rsid w:val="00BA4497"/>
    <w:rsid w:val="00BC7F27"/>
    <w:rsid w:val="00BD3F7D"/>
    <w:rsid w:val="00BF30BA"/>
    <w:rsid w:val="00C0474F"/>
    <w:rsid w:val="00C16C9E"/>
    <w:rsid w:val="00C22725"/>
    <w:rsid w:val="00C30FD2"/>
    <w:rsid w:val="00C333B8"/>
    <w:rsid w:val="00C35DB7"/>
    <w:rsid w:val="00C52B3A"/>
    <w:rsid w:val="00C570FE"/>
    <w:rsid w:val="00CA7F94"/>
    <w:rsid w:val="00CB29D6"/>
    <w:rsid w:val="00CC549D"/>
    <w:rsid w:val="00CF17F3"/>
    <w:rsid w:val="00CF67B1"/>
    <w:rsid w:val="00D23C7F"/>
    <w:rsid w:val="00D26DD7"/>
    <w:rsid w:val="00D41F76"/>
    <w:rsid w:val="00D428F7"/>
    <w:rsid w:val="00D5083F"/>
    <w:rsid w:val="00D6624D"/>
    <w:rsid w:val="00D72C08"/>
    <w:rsid w:val="00D86DF2"/>
    <w:rsid w:val="00D94B95"/>
    <w:rsid w:val="00DA5B61"/>
    <w:rsid w:val="00DA6763"/>
    <w:rsid w:val="00DB3412"/>
    <w:rsid w:val="00DC4758"/>
    <w:rsid w:val="00E007BE"/>
    <w:rsid w:val="00E07B20"/>
    <w:rsid w:val="00E27B3B"/>
    <w:rsid w:val="00E33482"/>
    <w:rsid w:val="00E43D48"/>
    <w:rsid w:val="00E47C99"/>
    <w:rsid w:val="00E5065A"/>
    <w:rsid w:val="00E54B79"/>
    <w:rsid w:val="00E72F24"/>
    <w:rsid w:val="00E7354D"/>
    <w:rsid w:val="00E84CD7"/>
    <w:rsid w:val="00E94295"/>
    <w:rsid w:val="00E97A3D"/>
    <w:rsid w:val="00E97CC5"/>
    <w:rsid w:val="00EA544A"/>
    <w:rsid w:val="00EB396C"/>
    <w:rsid w:val="00EB55FB"/>
    <w:rsid w:val="00EB6F0F"/>
    <w:rsid w:val="00EC5FFF"/>
    <w:rsid w:val="00EE00FA"/>
    <w:rsid w:val="00EE78C2"/>
    <w:rsid w:val="00EF2083"/>
    <w:rsid w:val="00F12D6B"/>
    <w:rsid w:val="00F30DC8"/>
    <w:rsid w:val="00F516FD"/>
    <w:rsid w:val="00F547D8"/>
    <w:rsid w:val="00F600FD"/>
    <w:rsid w:val="00F75ECB"/>
    <w:rsid w:val="00F95936"/>
    <w:rsid w:val="00FA4C59"/>
    <w:rsid w:val="00FB6D35"/>
    <w:rsid w:val="00FD67C5"/>
    <w:rsid w:val="00FD6D2E"/>
    <w:rsid w:val="00FE1873"/>
    <w:rsid w:val="00FF4B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0271D73"/>
  <w15:chartTrackingRefBased/>
  <w15:docId w15:val="{1C906066-9322-4EEC-98A3-A2185C07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8AB"/>
    <w:pPr>
      <w:jc w:val="both"/>
    </w:pPr>
    <w:rPr>
      <w:rFonts w:ascii="Times New Roman" w:hAnsi="Times New Roman"/>
      <w:sz w:val="24"/>
    </w:rPr>
  </w:style>
  <w:style w:type="paragraph" w:styleId="Heading1">
    <w:name w:val="heading 1"/>
    <w:basedOn w:val="Normal"/>
    <w:next w:val="Normal"/>
    <w:link w:val="Heading1Char"/>
    <w:uiPriority w:val="9"/>
    <w:qFormat/>
    <w:rsid w:val="005668AB"/>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5668AB"/>
    <w:pPr>
      <w:keepNext/>
      <w:keepLines/>
      <w:numPr>
        <w:ilvl w:val="1"/>
        <w:numId w:val="3"/>
      </w:numPr>
      <w:spacing w:before="360" w:after="120" w:line="240" w:lineRule="auto"/>
      <w:ind w:left="1440" w:hanging="720"/>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5668AB"/>
    <w:pPr>
      <w:numPr>
        <w:ilvl w:val="2"/>
      </w:numPr>
      <w:ind w:left="2160"/>
      <w:outlineLvl w:val="2"/>
    </w:pPr>
    <w:rPr>
      <w:szCs w:val="24"/>
    </w:rPr>
  </w:style>
  <w:style w:type="paragraph" w:styleId="Heading4">
    <w:name w:val="heading 4"/>
    <w:basedOn w:val="Heading3"/>
    <w:next w:val="Normal"/>
    <w:link w:val="Heading4Char"/>
    <w:uiPriority w:val="9"/>
    <w:unhideWhenUsed/>
    <w:qFormat/>
    <w:rsid w:val="00BC7F27"/>
    <w:pPr>
      <w:ind w:left="2736"/>
      <w:outlineLvl w:val="3"/>
    </w:pPr>
  </w:style>
  <w:style w:type="paragraph" w:styleId="Heading5">
    <w:name w:val="heading 5"/>
    <w:basedOn w:val="Normal"/>
    <w:next w:val="Normal"/>
    <w:link w:val="Heading5Char"/>
    <w:uiPriority w:val="9"/>
    <w:semiHidden/>
    <w:unhideWhenUsed/>
    <w:qFormat/>
    <w:rsid w:val="005668A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68A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68A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68A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8A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8AB"/>
    <w:rPr>
      <w:rFonts w:ascii="Times New Roman Bold" w:eastAsiaTheme="majorEastAsia" w:hAnsi="Times New Roman Bold" w:cstheme="majorBidi"/>
      <w:b/>
      <w:caps/>
      <w:sz w:val="24"/>
      <w:szCs w:val="32"/>
    </w:rPr>
  </w:style>
  <w:style w:type="character" w:customStyle="1" w:styleId="Heading2Char">
    <w:name w:val="Heading 2 Char"/>
    <w:basedOn w:val="DefaultParagraphFont"/>
    <w:link w:val="Heading2"/>
    <w:uiPriority w:val="9"/>
    <w:rsid w:val="005668A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668AB"/>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BC7F2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5668A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668A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668A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668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8AB"/>
    <w:rPr>
      <w:rFonts w:asciiTheme="majorHAnsi" w:eastAsiaTheme="majorEastAsia" w:hAnsiTheme="majorHAnsi" w:cstheme="majorBidi"/>
      <w:i/>
      <w:iCs/>
      <w:color w:val="272727" w:themeColor="text1" w:themeTint="D8"/>
      <w:sz w:val="21"/>
      <w:szCs w:val="21"/>
    </w:rPr>
  </w:style>
  <w:style w:type="paragraph" w:customStyle="1" w:styleId="Normal2">
    <w:name w:val="Normal 2"/>
    <w:basedOn w:val="Normal"/>
    <w:link w:val="Normal2Char"/>
    <w:qFormat/>
    <w:rsid w:val="005668AB"/>
    <w:pPr>
      <w:spacing w:before="120" w:after="120" w:line="240" w:lineRule="auto"/>
      <w:ind w:left="1440"/>
    </w:pPr>
    <w:rPr>
      <w:szCs w:val="24"/>
    </w:rPr>
  </w:style>
  <w:style w:type="character" w:customStyle="1" w:styleId="Normal2Char">
    <w:name w:val="Normal 2 Char"/>
    <w:link w:val="Normal2"/>
    <w:rsid w:val="005668AB"/>
    <w:rPr>
      <w:rFonts w:ascii="Times New Roman" w:hAnsi="Times New Roman"/>
      <w:sz w:val="24"/>
      <w:szCs w:val="24"/>
    </w:rPr>
  </w:style>
  <w:style w:type="paragraph" w:customStyle="1" w:styleId="Normal3">
    <w:name w:val="Normal 3"/>
    <w:basedOn w:val="Normal2"/>
    <w:link w:val="Normal3Char"/>
    <w:qFormat/>
    <w:rsid w:val="005668AB"/>
    <w:pPr>
      <w:shd w:val="clear" w:color="auto" w:fill="FFFFFF"/>
      <w:ind w:left="2160"/>
    </w:pPr>
  </w:style>
  <w:style w:type="character" w:customStyle="1" w:styleId="Normal3Char">
    <w:name w:val="Normal 3 Char"/>
    <w:basedOn w:val="Normal2Char"/>
    <w:link w:val="Normal3"/>
    <w:rsid w:val="005668AB"/>
    <w:rPr>
      <w:rFonts w:ascii="Times New Roman" w:hAnsi="Times New Roman"/>
      <w:sz w:val="24"/>
      <w:szCs w:val="24"/>
      <w:shd w:val="clear" w:color="auto" w:fill="FFFFFF"/>
    </w:rPr>
  </w:style>
  <w:style w:type="paragraph" w:styleId="Header">
    <w:name w:val="header"/>
    <w:basedOn w:val="Normal"/>
    <w:link w:val="HeaderChar"/>
    <w:uiPriority w:val="99"/>
    <w:unhideWhenUsed/>
    <w:rsid w:val="005668AB"/>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5668AB"/>
    <w:rPr>
      <w:rFonts w:ascii="Times New Roman" w:hAnsi="Times New Roman"/>
    </w:rPr>
  </w:style>
  <w:style w:type="paragraph" w:styleId="Footer">
    <w:name w:val="footer"/>
    <w:basedOn w:val="Normal"/>
    <w:link w:val="FooterChar"/>
    <w:uiPriority w:val="99"/>
    <w:unhideWhenUsed/>
    <w:rsid w:val="00566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8AB"/>
    <w:rPr>
      <w:rFonts w:ascii="Times New Roman" w:hAnsi="Times New Roman"/>
      <w:sz w:val="24"/>
    </w:rPr>
  </w:style>
  <w:style w:type="table" w:styleId="TableGrid">
    <w:name w:val="Table Grid"/>
    <w:basedOn w:val="TableNormal"/>
    <w:uiPriority w:val="39"/>
    <w:rsid w:val="00566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C549D"/>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5668AB"/>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5668AB"/>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5668AB"/>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5668AB"/>
    <w:rPr>
      <w:rFonts w:ascii="Times New Roman" w:eastAsia="Times New Roman" w:hAnsi="Times New Roman" w:cs="Arial"/>
      <w:b/>
      <w:sz w:val="24"/>
      <w:szCs w:val="24"/>
    </w:rPr>
  </w:style>
  <w:style w:type="character" w:styleId="CommentReference">
    <w:name w:val="annotation reference"/>
    <w:uiPriority w:val="99"/>
    <w:semiHidden/>
    <w:unhideWhenUsed/>
    <w:rsid w:val="005668AB"/>
    <w:rPr>
      <w:sz w:val="16"/>
      <w:szCs w:val="16"/>
    </w:rPr>
  </w:style>
  <w:style w:type="paragraph" w:styleId="CommentText">
    <w:name w:val="annotation text"/>
    <w:basedOn w:val="Normal"/>
    <w:link w:val="CommentTextChar"/>
    <w:uiPriority w:val="99"/>
    <w:unhideWhenUsed/>
    <w:rsid w:val="005668AB"/>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5668AB"/>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566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668AB"/>
    <w:rPr>
      <w:rFonts w:ascii="Segoe UI" w:hAnsi="Segoe UI" w:cs="Segoe UI"/>
      <w:sz w:val="18"/>
      <w:szCs w:val="18"/>
    </w:rPr>
  </w:style>
  <w:style w:type="paragraph" w:customStyle="1" w:styleId="TableHeader">
    <w:name w:val="TableHeader"/>
    <w:basedOn w:val="Heading6"/>
    <w:link w:val="TableHeaderChar"/>
    <w:qFormat/>
    <w:rsid w:val="005668AB"/>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5668AB"/>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5668AB"/>
    <w:pPr>
      <w:numPr>
        <w:numId w:val="4"/>
      </w:numPr>
      <w:spacing w:before="120" w:after="120"/>
      <w:ind w:left="1872" w:hanging="432"/>
      <w:contextualSpacing/>
    </w:pPr>
    <w:rPr>
      <w:rFonts w:ascii="Times New Roman" w:hAnsi="Times New Roman"/>
      <w:sz w:val="24"/>
    </w:rPr>
  </w:style>
  <w:style w:type="character" w:customStyle="1" w:styleId="Bullet2Char">
    <w:name w:val="Bullet 2 Char"/>
    <w:link w:val="Bullet2"/>
    <w:rsid w:val="005668AB"/>
    <w:rPr>
      <w:rFonts w:ascii="Times New Roman" w:hAnsi="Times New Roman"/>
      <w:sz w:val="24"/>
    </w:rPr>
  </w:style>
  <w:style w:type="paragraph" w:customStyle="1" w:styleId="TableContents">
    <w:name w:val="Table Contents"/>
    <w:next w:val="Normal"/>
    <w:link w:val="TableContentsChar"/>
    <w:rsid w:val="005668AB"/>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5668AB"/>
    <w:rPr>
      <w:rFonts w:ascii="Times New Roman" w:eastAsia="Calibri" w:hAnsi="Times New Roman" w:cs="Arial"/>
      <w:sz w:val="24"/>
      <w:szCs w:val="18"/>
    </w:rPr>
  </w:style>
  <w:style w:type="paragraph" w:customStyle="1" w:styleId="NormalMisc">
    <w:name w:val="Normal Misc"/>
    <w:basedOn w:val="Normal"/>
    <w:rsid w:val="005668AB"/>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5668AB"/>
    <w:pPr>
      <w:keepNext/>
      <w:spacing w:after="0" w:line="240" w:lineRule="auto"/>
      <w:jc w:val="both"/>
    </w:pPr>
    <w:rPr>
      <w:rFonts w:ascii="Times New Roman" w:hAnsi="Times New Roman" w:cs="Times New Roman"/>
      <w:sz w:val="20"/>
      <w:szCs w:val="18"/>
    </w:rPr>
  </w:style>
  <w:style w:type="character" w:customStyle="1" w:styleId="TabletTextChar">
    <w:name w:val="Tablet Text Char"/>
    <w:link w:val="TabletText"/>
    <w:rsid w:val="005668AB"/>
    <w:rPr>
      <w:rFonts w:ascii="Times New Roman" w:eastAsiaTheme="minorEastAsia" w:hAnsi="Times New Roman" w:cs="Times New Roman"/>
      <w:sz w:val="20"/>
      <w:szCs w:val="18"/>
    </w:rPr>
  </w:style>
  <w:style w:type="paragraph" w:styleId="TOC2">
    <w:name w:val="toc 2"/>
    <w:basedOn w:val="Normal"/>
    <w:next w:val="Normal"/>
    <w:autoRedefine/>
    <w:uiPriority w:val="39"/>
    <w:unhideWhenUsed/>
    <w:rsid w:val="005761BF"/>
    <w:pPr>
      <w:tabs>
        <w:tab w:val="left" w:pos="880"/>
        <w:tab w:val="right" w:leader="dot" w:pos="9710"/>
      </w:tabs>
      <w:spacing w:after="0" w:line="240" w:lineRule="auto"/>
      <w:ind w:left="245"/>
      <w:contextualSpacing/>
    </w:pPr>
    <w:rPr>
      <w:noProof/>
      <w:sz w:val="20"/>
    </w:rPr>
  </w:style>
  <w:style w:type="paragraph" w:styleId="TOC3">
    <w:name w:val="toc 3"/>
    <w:basedOn w:val="Normal"/>
    <w:next w:val="Normal"/>
    <w:autoRedefine/>
    <w:uiPriority w:val="39"/>
    <w:unhideWhenUsed/>
    <w:rsid w:val="005761BF"/>
    <w:pPr>
      <w:tabs>
        <w:tab w:val="left" w:pos="1320"/>
        <w:tab w:val="right" w:leader="dot" w:pos="9710"/>
      </w:tabs>
      <w:spacing w:before="20" w:after="20" w:line="240" w:lineRule="auto"/>
      <w:ind w:left="475"/>
      <w:contextualSpacing/>
    </w:pPr>
    <w:rPr>
      <w:noProof/>
      <w:sz w:val="20"/>
    </w:rPr>
  </w:style>
  <w:style w:type="character" w:styleId="Hyperlink">
    <w:name w:val="Hyperlink"/>
    <w:basedOn w:val="DefaultParagraphFont"/>
    <w:uiPriority w:val="99"/>
    <w:unhideWhenUsed/>
    <w:rsid w:val="005668AB"/>
    <w:rPr>
      <w:color w:val="0563C1" w:themeColor="hyperlink"/>
      <w:u w:val="single"/>
    </w:rPr>
  </w:style>
  <w:style w:type="paragraph" w:styleId="TOC4">
    <w:name w:val="toc 4"/>
    <w:basedOn w:val="Normal"/>
    <w:next w:val="Normal"/>
    <w:autoRedefine/>
    <w:uiPriority w:val="39"/>
    <w:unhideWhenUsed/>
    <w:rsid w:val="005668AB"/>
    <w:pPr>
      <w:spacing w:after="100"/>
      <w:ind w:left="660"/>
      <w:jc w:val="left"/>
    </w:pPr>
    <w:rPr>
      <w:rFonts w:asciiTheme="minorHAnsi" w:hAnsiTheme="minorHAnsi"/>
      <w:sz w:val="22"/>
    </w:rPr>
  </w:style>
  <w:style w:type="paragraph" w:styleId="TOC5">
    <w:name w:val="toc 5"/>
    <w:basedOn w:val="Normal"/>
    <w:next w:val="Normal"/>
    <w:autoRedefine/>
    <w:uiPriority w:val="39"/>
    <w:unhideWhenUsed/>
    <w:rsid w:val="005668AB"/>
    <w:pPr>
      <w:spacing w:after="100"/>
      <w:ind w:left="880"/>
      <w:jc w:val="left"/>
    </w:pPr>
    <w:rPr>
      <w:rFonts w:asciiTheme="minorHAnsi" w:hAnsiTheme="minorHAnsi"/>
      <w:sz w:val="22"/>
    </w:rPr>
  </w:style>
  <w:style w:type="paragraph" w:styleId="TOC6">
    <w:name w:val="toc 6"/>
    <w:basedOn w:val="Normal"/>
    <w:next w:val="Normal"/>
    <w:autoRedefine/>
    <w:uiPriority w:val="39"/>
    <w:unhideWhenUsed/>
    <w:rsid w:val="005668AB"/>
    <w:pPr>
      <w:spacing w:after="100"/>
      <w:ind w:left="1100"/>
      <w:jc w:val="left"/>
    </w:pPr>
    <w:rPr>
      <w:rFonts w:asciiTheme="minorHAnsi" w:hAnsiTheme="minorHAnsi"/>
      <w:sz w:val="22"/>
    </w:rPr>
  </w:style>
  <w:style w:type="paragraph" w:styleId="TOC7">
    <w:name w:val="toc 7"/>
    <w:basedOn w:val="Normal"/>
    <w:next w:val="Normal"/>
    <w:autoRedefine/>
    <w:uiPriority w:val="39"/>
    <w:unhideWhenUsed/>
    <w:rsid w:val="005668AB"/>
    <w:pPr>
      <w:spacing w:after="100"/>
      <w:ind w:left="1320"/>
      <w:jc w:val="left"/>
    </w:pPr>
    <w:rPr>
      <w:rFonts w:asciiTheme="minorHAnsi" w:hAnsiTheme="minorHAnsi"/>
      <w:sz w:val="22"/>
    </w:rPr>
  </w:style>
  <w:style w:type="paragraph" w:styleId="TOC8">
    <w:name w:val="toc 8"/>
    <w:basedOn w:val="Normal"/>
    <w:next w:val="Normal"/>
    <w:autoRedefine/>
    <w:uiPriority w:val="39"/>
    <w:unhideWhenUsed/>
    <w:rsid w:val="005668AB"/>
    <w:pPr>
      <w:spacing w:after="100"/>
      <w:ind w:left="1540"/>
      <w:jc w:val="left"/>
    </w:pPr>
    <w:rPr>
      <w:rFonts w:asciiTheme="minorHAnsi" w:hAnsiTheme="minorHAnsi"/>
      <w:sz w:val="22"/>
    </w:rPr>
  </w:style>
  <w:style w:type="paragraph" w:styleId="TOC9">
    <w:name w:val="toc 9"/>
    <w:basedOn w:val="Normal"/>
    <w:next w:val="Normal"/>
    <w:autoRedefine/>
    <w:uiPriority w:val="39"/>
    <w:unhideWhenUsed/>
    <w:rsid w:val="005668AB"/>
    <w:pPr>
      <w:spacing w:after="100"/>
      <w:ind w:left="1760"/>
      <w:jc w:val="left"/>
    </w:pPr>
    <w:rPr>
      <w:rFonts w:asciiTheme="minorHAnsi" w:hAnsiTheme="minorHAnsi"/>
      <w:sz w:val="22"/>
    </w:rPr>
  </w:style>
  <w:style w:type="paragraph" w:customStyle="1" w:styleId="TOCTitle">
    <w:name w:val="TOC Title"/>
    <w:qFormat/>
    <w:rsid w:val="005668A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5668AB"/>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5668AB"/>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5668AB"/>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5668AB"/>
    <w:rPr>
      <w:color w:val="808080"/>
    </w:rPr>
  </w:style>
  <w:style w:type="paragraph" w:styleId="ListParagraph">
    <w:name w:val="List Paragraph"/>
    <w:basedOn w:val="Normal"/>
    <w:uiPriority w:val="34"/>
    <w:qFormat/>
    <w:rsid w:val="005668AB"/>
    <w:pPr>
      <w:ind w:left="720"/>
      <w:contextualSpacing/>
    </w:pPr>
  </w:style>
  <w:style w:type="paragraph" w:styleId="NormalWeb">
    <w:name w:val="Normal (Web)"/>
    <w:basedOn w:val="Normal"/>
    <w:uiPriority w:val="99"/>
    <w:unhideWhenUsed/>
    <w:rsid w:val="005668AB"/>
    <w:pPr>
      <w:spacing w:before="100" w:beforeAutospacing="1" w:after="100" w:afterAutospacing="1" w:line="240" w:lineRule="auto"/>
      <w:jc w:val="left"/>
    </w:pPr>
    <w:rPr>
      <w:rFonts w:eastAsia="Times New Roman" w:cs="Times New Roman"/>
      <w:szCs w:val="24"/>
    </w:rPr>
  </w:style>
  <w:style w:type="paragraph" w:styleId="FootnoteText">
    <w:name w:val="footnote text"/>
    <w:basedOn w:val="Normal"/>
    <w:link w:val="FootnoteTextChar"/>
    <w:uiPriority w:val="99"/>
    <w:semiHidden/>
    <w:unhideWhenUsed/>
    <w:rsid w:val="003A39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39D6"/>
    <w:rPr>
      <w:rFonts w:ascii="Times New Roman" w:hAnsi="Times New Roman"/>
      <w:sz w:val="20"/>
      <w:szCs w:val="20"/>
    </w:rPr>
  </w:style>
  <w:style w:type="character" w:styleId="FootnoteReference">
    <w:name w:val="footnote reference"/>
    <w:basedOn w:val="DefaultParagraphFont"/>
    <w:uiPriority w:val="99"/>
    <w:semiHidden/>
    <w:unhideWhenUsed/>
    <w:rsid w:val="003A39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5478">
      <w:bodyDiv w:val="1"/>
      <w:marLeft w:val="0"/>
      <w:marRight w:val="0"/>
      <w:marTop w:val="0"/>
      <w:marBottom w:val="0"/>
      <w:divBdr>
        <w:top w:val="none" w:sz="0" w:space="0" w:color="auto"/>
        <w:left w:val="none" w:sz="0" w:space="0" w:color="auto"/>
        <w:bottom w:val="none" w:sz="0" w:space="0" w:color="auto"/>
        <w:right w:val="none" w:sz="0" w:space="0" w:color="auto"/>
      </w:divBdr>
    </w:div>
    <w:div w:id="15965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3.docx"/><Relationship Id="rId18" Type="http://schemas.openxmlformats.org/officeDocument/2006/relationships/fontTable" Target="fontTable.xml"/><Relationship Id="rId26"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5" Type="http://schemas.openxmlformats.org/officeDocument/2006/relationships/customXml" Target="../customXml/item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2.docx"/><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8/08/relationships/commentsExtensible" Target="commentsExtensible.xml"/><Relationship Id="rId10" Type="http://schemas.openxmlformats.org/officeDocument/2006/relationships/image" Target="media/image2.e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4.emf"/><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Props1.xml><?xml version="1.0" encoding="utf-8"?>
<ds:datastoreItem xmlns:ds="http://schemas.openxmlformats.org/officeDocument/2006/customXml" ds:itemID="{395871BD-758B-4EA0-BBF3-9ADFECB8D9CB}">
  <ds:schemaRefs>
    <ds:schemaRef ds:uri="http://schemas.openxmlformats.org/officeDocument/2006/bibliography"/>
  </ds:schemaRefs>
</ds:datastoreItem>
</file>

<file path=customXml/itemProps2.xml><?xml version="1.0" encoding="utf-8"?>
<ds:datastoreItem xmlns:ds="http://schemas.openxmlformats.org/officeDocument/2006/customXml" ds:itemID="{D8A9760A-19C9-4D8E-8F78-EA1FCC28BF37}"/>
</file>

<file path=customXml/itemProps3.xml><?xml version="1.0" encoding="utf-8"?>
<ds:datastoreItem xmlns:ds="http://schemas.openxmlformats.org/officeDocument/2006/customXml" ds:itemID="{7F575A12-A6AB-49CA-8A24-F9B29B59AC6A}"/>
</file>

<file path=customXml/itemProps4.xml><?xml version="1.0" encoding="utf-8"?>
<ds:datastoreItem xmlns:ds="http://schemas.openxmlformats.org/officeDocument/2006/customXml" ds:itemID="{9656BE01-71F3-4EC2-8984-51A47F3B1B0D}"/>
</file>

<file path=docProps/app.xml><?xml version="1.0" encoding="utf-8"?>
<Properties xmlns="http://schemas.openxmlformats.org/officeDocument/2006/extended-properties" xmlns:vt="http://schemas.openxmlformats.org/officeDocument/2006/docPropsVTypes">
  <Template>Normal</Template>
  <TotalTime>35</TotalTime>
  <Pages>24</Pages>
  <Words>6198</Words>
  <Characters>35332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41448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Ran Li</cp:lastModifiedBy>
  <cp:revision>4</cp:revision>
  <cp:lastPrinted>2021-05-10T22:01:00Z</cp:lastPrinted>
  <dcterms:created xsi:type="dcterms:W3CDTF">2021-05-21T17:35:00Z</dcterms:created>
  <dcterms:modified xsi:type="dcterms:W3CDTF">2021-05-27T20:58:00Z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05 May 2021</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CX-4945 (Silmitasertib) Drug Substance; CX-4945 (Silmitasertib) Capsules, 200 mg: Method Verification Protocol for Assay, Related Substances, Content Uniformity, Blend Uniformity and Identification by Retention Time Method  by HPLC</vt:lpwstr>
  </property>
  <property fmtid="{D5CDD505-2E9C-101B-9397-08002B2CF9AE}" pid="11" name="MC_Notes">
    <vt:lpwstr/>
  </property>
  <property fmtid="{D5CDD505-2E9C-101B-9397-08002B2CF9AE}" pid="12" name="MC_Number">
    <vt:lpwstr>PRO MV 0137</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ies>
</file>